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3C5E1C81" w:rsidR="007D5028" w:rsidRPr="00F3521E" w:rsidRDefault="00C5581C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6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1C48A79E" w:rsidR="005D629D" w:rsidRPr="00F3521E" w:rsidRDefault="00C5581C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6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C5581C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C5581C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34B3B7F4" w:rsidR="005D629D" w:rsidRPr="00F3521E" w:rsidRDefault="00C5581C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6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C5581C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4C481E0" w14:textId="09B37DF8" w:rsidR="004E55C6" w:rsidRPr="00EA15B5" w:rsidRDefault="004E55C6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336E42D0" w:rsidR="004E55C6" w:rsidRPr="00EA15B5" w:rsidRDefault="004E55C6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273FC0EB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42D06EC6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2ADB535E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3B1A1531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6ADCF35C" w:rsidR="00E619DC" w:rsidRPr="00EA15B5" w:rsidRDefault="00371AA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39710FE1" w:rsidR="00E619DC" w:rsidRPr="00EA15B5" w:rsidRDefault="00371AA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417AF418" w:rsidR="00E619DC" w:rsidRPr="00EA15B5" w:rsidRDefault="00371AA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Applicable 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022F47AA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AA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E91C89">
              <w:rPr>
                <w:b/>
                <w:sz w:val="20"/>
                <w:szCs w:val="20"/>
              </w:rPr>
              <w:t>Employer  /</w:t>
            </w:r>
            <w:proofErr w:type="gramEnd"/>
            <w:r w:rsidRPr="00E91C89">
              <w:rPr>
                <w:b/>
                <w:sz w:val="20"/>
                <w:szCs w:val="20"/>
              </w:rPr>
              <w:t xml:space="preserve"> Taxpayer Identification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68434889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585C062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C5581C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4358" w14:textId="77777777" w:rsidR="00C5581C" w:rsidRDefault="00C5581C" w:rsidP="00C85048">
      <w:pPr>
        <w:spacing w:after="0" w:line="240" w:lineRule="auto"/>
      </w:pPr>
      <w:r>
        <w:separator/>
      </w:r>
    </w:p>
  </w:endnote>
  <w:endnote w:type="continuationSeparator" w:id="0">
    <w:p w14:paraId="0AF0A652" w14:textId="77777777" w:rsidR="00C5581C" w:rsidRDefault="00C5581C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0374E82B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807844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807844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8FB7" w14:textId="77777777" w:rsidR="00C5581C" w:rsidRDefault="00C5581C" w:rsidP="00C85048">
      <w:pPr>
        <w:spacing w:after="0" w:line="240" w:lineRule="auto"/>
      </w:pPr>
      <w:r>
        <w:separator/>
      </w:r>
    </w:p>
  </w:footnote>
  <w:footnote w:type="continuationSeparator" w:id="0">
    <w:p w14:paraId="229B406D" w14:textId="77777777" w:rsidR="00C5581C" w:rsidRDefault="00C5581C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B72A5"/>
    <w:rsid w:val="000D03B0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890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35A08"/>
    <w:rsid w:val="00346BAE"/>
    <w:rsid w:val="00371AAB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2017B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E1996"/>
    <w:rsid w:val="007F3AFF"/>
    <w:rsid w:val="00807844"/>
    <w:rsid w:val="0081448B"/>
    <w:rsid w:val="00821634"/>
    <w:rsid w:val="0084749F"/>
    <w:rsid w:val="00872DEF"/>
    <w:rsid w:val="008846D4"/>
    <w:rsid w:val="008C5B05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0BB1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33378"/>
    <w:rsid w:val="00B94292"/>
    <w:rsid w:val="00BB34BB"/>
    <w:rsid w:val="00BF6D34"/>
    <w:rsid w:val="00C33D91"/>
    <w:rsid w:val="00C5581C"/>
    <w:rsid w:val="00C603BF"/>
    <w:rsid w:val="00C72E7A"/>
    <w:rsid w:val="00C85048"/>
    <w:rsid w:val="00CB088A"/>
    <w:rsid w:val="00CC578D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31F9-93B5-4FC6-A5B0-4EFCACFA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4621</Characters>
  <Application>Microsoft Office Word</Application>
  <DocSecurity>2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Hailey, Shataun</cp:lastModifiedBy>
  <cp:revision>2</cp:revision>
  <cp:lastPrinted>2016-09-01T17:54:00Z</cp:lastPrinted>
  <dcterms:created xsi:type="dcterms:W3CDTF">2018-11-01T17:33:00Z</dcterms:created>
  <dcterms:modified xsi:type="dcterms:W3CDTF">2018-11-01T17:33:00Z</dcterms:modified>
</cp:coreProperties>
</file>