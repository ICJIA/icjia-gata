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894F42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448DFD26" w:rsidR="005D629D" w:rsidRPr="00F3521E" w:rsidRDefault="00894F42" w:rsidP="00F3521E">
            <w:sdt>
              <w:sdtPr>
                <w:id w:val="-1831433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894F42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026EEFE" w:rsidR="005D629D" w:rsidRPr="00F3521E" w:rsidRDefault="00894F42" w:rsidP="00F3521E">
            <w:sdt>
              <w:sdtPr>
                <w:id w:val="200339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894F42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894F42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91D70B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  <w:p w14:paraId="21DEC86A" w14:textId="303CA104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F389D3" w14:textId="77777777" w:rsidR="005D629D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  <w:p w14:paraId="72A42927" w14:textId="6635E911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3FB52C6" w14:textId="77777777" w:rsidR="004E55C6" w:rsidRPr="00F7673D" w:rsidRDefault="004E55C6" w:rsidP="00BF6D34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  <w:p w14:paraId="0D2237D4" w14:textId="3D3B289D" w:rsidR="00BF6D34" w:rsidRPr="00F7673D" w:rsidRDefault="00BF6D34" w:rsidP="00BF6D34">
            <w:pPr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74C481E0" w14:textId="0A58ADCF" w:rsidR="004E55C6" w:rsidRPr="00EA15B5" w:rsidRDefault="00483BF2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546-00-1474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FA033A0" w14:textId="77777777" w:rsidR="004E55C6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5BA337CA" w:rsidR="00BF6D34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01FB433A" w:rsidR="004E55C6" w:rsidRPr="00EA15B5" w:rsidRDefault="00483BF2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VOCA FFY16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1F4EBEC5" w:rsidR="00A61184" w:rsidRPr="00EA15B5" w:rsidRDefault="00483BF2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16.575</w:t>
            </w: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4DD3D0D7" w:rsidR="00A61184" w:rsidRPr="00EA15B5" w:rsidRDefault="00483BF2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Victims of Crime Act (VOCA)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51FFA5D7" w:rsidR="00E619DC" w:rsidRPr="00EA15B5" w:rsidRDefault="00483BF2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1474-361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594621AE" w:rsidR="00E619DC" w:rsidRPr="00EA15B5" w:rsidRDefault="00483BF2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83BF2">
              <w:rPr>
                <w:sz w:val="20"/>
                <w:szCs w:val="20"/>
              </w:rPr>
              <w:t>Victims of Crime Act: Law Enforcement, Prosecution, and County-CASA Victim Assistance Program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3C9448FB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3B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ins w:id="0" w:author="Salazar, Luisa" w:date="2016-09-01T16:25:00Z"/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Employer  / Taxpayer Identification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68434889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>Text only for the title of the applicant’s project.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585C062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Pr="00902F4D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lastRenderedPageBreak/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lastRenderedPageBreak/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894F42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894F42">
              <w:rPr>
                <w:b/>
                <w:bCs/>
                <w:noProof/>
              </w:rPr>
              <w:t>2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894F42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lazar, Luisa">
    <w15:presenceInfo w15:providerId="AD" w15:userId="S-1-5-21-99445195-306996336-628622809-5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13CE2"/>
    <w:rsid w:val="000344E7"/>
    <w:rsid w:val="0008736F"/>
    <w:rsid w:val="00090019"/>
    <w:rsid w:val="00096F56"/>
    <w:rsid w:val="000A7419"/>
    <w:rsid w:val="000D03B0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83BF2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749F"/>
    <w:rsid w:val="00872DEF"/>
    <w:rsid w:val="00894F42"/>
    <w:rsid w:val="008C5B05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8023-8996-4960-852A-860A60FB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827</Words>
  <Characters>4718</Characters>
  <Application>Microsoft Office Word</Application>
  <DocSecurity>6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Brennan, Maureen</cp:lastModifiedBy>
  <cp:revision>2</cp:revision>
  <cp:lastPrinted>2016-09-01T17:54:00Z</cp:lastPrinted>
  <dcterms:created xsi:type="dcterms:W3CDTF">2017-08-24T18:40:00Z</dcterms:created>
  <dcterms:modified xsi:type="dcterms:W3CDTF">2017-08-24T18:40:00Z</dcterms:modified>
</cp:coreProperties>
</file>