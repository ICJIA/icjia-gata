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D243F5D" w14:textId="402128E3" w:rsidR="00EE492C" w:rsidRDefault="00635CC0" w:rsidP="00450C33">
      <w:pPr>
        <w:keepLines/>
        <w:widowControl/>
        <w:jc w:val="center"/>
        <w:rPr>
          <w:rFonts w:ascii="Times New Roman" w:eastAsia="Times New Roman" w:hAnsi="Times New Roman" w:cs="Times New Roman"/>
          <w:sz w:val="24"/>
          <w:szCs w:val="24"/>
          <w:u w:val="single"/>
        </w:rPr>
      </w:pPr>
      <w:r w:rsidDel="00635CC0">
        <w:rPr>
          <w:rFonts w:ascii="Times New Roman" w:eastAsia="Times New Roman" w:hAnsi="Times New Roman" w:cs="Times New Roman"/>
          <w:b/>
          <w:sz w:val="24"/>
          <w:szCs w:val="24"/>
          <w:u w:val="single"/>
        </w:rPr>
        <w:t xml:space="preserve"> </w:t>
      </w:r>
      <w:r w:rsidR="00BA4481">
        <w:rPr>
          <w:rFonts w:ascii="Times New Roman" w:eastAsia="Times New Roman" w:hAnsi="Times New Roman" w:cs="Times New Roman"/>
          <w:sz w:val="24"/>
          <w:szCs w:val="24"/>
          <w:u w:val="single"/>
        </w:rPr>
        <w:t>(3</w:t>
      </w:r>
      <w:r w:rsidR="00CC643C">
        <w:rPr>
          <w:rFonts w:ascii="Times New Roman" w:eastAsia="Times New Roman" w:hAnsi="Times New Roman" w:cs="Times New Roman"/>
          <w:sz w:val="24"/>
          <w:szCs w:val="24"/>
          <w:u w:val="single"/>
        </w:rPr>
        <w:t>0 pages maximum)</w:t>
      </w:r>
      <w:r>
        <w:rPr>
          <w:rFonts w:ascii="Times New Roman" w:eastAsia="Times New Roman" w:hAnsi="Times New Roman" w:cs="Times New Roman"/>
          <w:sz w:val="24"/>
          <w:szCs w:val="24"/>
          <w:u w:val="single"/>
        </w:rPr>
        <w:br/>
      </w:r>
    </w:p>
    <w:p w14:paraId="709132CC" w14:textId="4E0798DD" w:rsidR="00032407" w:rsidRDefault="00032407" w:rsidP="00450C33">
      <w:pPr>
        <w:keepLines/>
        <w:widowControl/>
        <w:jc w:val="center"/>
      </w:pPr>
      <w:r>
        <w:rPr>
          <w:rFonts w:ascii="Times New Roman" w:eastAsia="Times New Roman" w:hAnsi="Times New Roman" w:cs="Times New Roman"/>
          <w:sz w:val="24"/>
          <w:szCs w:val="24"/>
          <w:u w:val="single"/>
        </w:rPr>
        <w:t>Applicants applying for multiple focus areas must complete a unique Pr</w:t>
      </w:r>
      <w:r w:rsidR="00C21313">
        <w:rPr>
          <w:rFonts w:ascii="Times New Roman" w:eastAsia="Times New Roman" w:hAnsi="Times New Roman" w:cs="Times New Roman"/>
          <w:sz w:val="24"/>
          <w:szCs w:val="24"/>
          <w:u w:val="single"/>
        </w:rPr>
        <w:t>ogram Narrative for each focus area</w:t>
      </w:r>
      <w:r>
        <w:rPr>
          <w:rFonts w:ascii="Times New Roman" w:eastAsia="Times New Roman" w:hAnsi="Times New Roman" w:cs="Times New Roman"/>
          <w:sz w:val="24"/>
          <w:szCs w:val="24"/>
          <w:u w:val="single"/>
        </w:rPr>
        <w:t xml:space="preserve">. </w:t>
      </w:r>
    </w:p>
    <w:p w14:paraId="318E6378" w14:textId="0D62E1D4" w:rsidR="00D15743" w:rsidRDefault="00D15743" w:rsidP="00D15743">
      <w:pPr>
        <w:widowControl/>
        <w:jc w:val="left"/>
        <w:rPr>
          <w:rFonts w:ascii="Times New Roman" w:hAnsi="Times New Roman" w:cs="Times New Roman"/>
          <w:sz w:val="24"/>
          <w:szCs w:val="24"/>
        </w:rPr>
      </w:pPr>
    </w:p>
    <w:p w14:paraId="24187EAA" w14:textId="77777777" w:rsidR="00D15743" w:rsidRPr="00D15743" w:rsidRDefault="00D15743" w:rsidP="00D15743">
      <w:pPr>
        <w:widowControl/>
        <w:jc w:val="left"/>
        <w:rPr>
          <w:rFonts w:ascii="Times New Roman" w:hAnsi="Times New Roman" w:cs="Times New Roman"/>
          <w:sz w:val="24"/>
          <w:szCs w:val="24"/>
        </w:rPr>
        <w:sectPr w:rsidR="00D15743" w:rsidRPr="00D15743">
          <w:headerReference w:type="default" r:id="rId8"/>
          <w:footerReference w:type="default" r:id="rId9"/>
          <w:pgSz w:w="12240" w:h="15840"/>
          <w:pgMar w:top="1440" w:right="1440" w:bottom="1440" w:left="1440" w:header="720" w:footer="720" w:gutter="0"/>
          <w:pgNumType w:start="1"/>
          <w:cols w:space="720"/>
        </w:sectPr>
      </w:pPr>
    </w:p>
    <w:p w14:paraId="6FEF6A5F" w14:textId="2F68DC33" w:rsidR="008D72A9" w:rsidRDefault="008D72A9" w:rsidP="00E90D06">
      <w:pPr>
        <w:pStyle w:val="ListParagraph"/>
        <w:widowControl/>
        <w:numPr>
          <w:ilvl w:val="0"/>
          <w:numId w:val="9"/>
        </w:numPr>
        <w:ind w:left="360"/>
        <w:jc w:val="left"/>
        <w:rPr>
          <w:rFonts w:ascii="Times New Roman" w:hAnsi="Times New Roman" w:cs="Times New Roman"/>
          <w:sz w:val="24"/>
          <w:szCs w:val="24"/>
        </w:rPr>
      </w:pPr>
      <w:r>
        <w:rPr>
          <w:rFonts w:ascii="Times New Roman" w:hAnsi="Times New Roman" w:cs="Times New Roman"/>
          <w:sz w:val="24"/>
          <w:szCs w:val="24"/>
        </w:rPr>
        <w:lastRenderedPageBreak/>
        <w:t xml:space="preserve">Check </w:t>
      </w:r>
      <w:r w:rsidR="00635CC0">
        <w:rPr>
          <w:rFonts w:ascii="Times New Roman" w:hAnsi="Times New Roman" w:cs="Times New Roman"/>
          <w:sz w:val="24"/>
          <w:szCs w:val="24"/>
        </w:rPr>
        <w:t>the</w:t>
      </w:r>
      <w:r>
        <w:rPr>
          <w:rFonts w:ascii="Times New Roman" w:hAnsi="Times New Roman" w:cs="Times New Roman"/>
          <w:sz w:val="24"/>
          <w:szCs w:val="24"/>
        </w:rPr>
        <w:t xml:space="preserve"> population group</w:t>
      </w:r>
      <w:r w:rsidR="00635CC0">
        <w:rPr>
          <w:rFonts w:ascii="Times New Roman" w:hAnsi="Times New Roman" w:cs="Times New Roman"/>
          <w:sz w:val="24"/>
          <w:szCs w:val="24"/>
        </w:rPr>
        <w:t>/s*</w:t>
      </w:r>
      <w:r>
        <w:rPr>
          <w:rFonts w:ascii="Times New Roman" w:hAnsi="Times New Roman" w:cs="Times New Roman"/>
          <w:sz w:val="24"/>
          <w:szCs w:val="24"/>
        </w:rPr>
        <w:t xml:space="preserve"> your proposed program will reach</w:t>
      </w:r>
      <w:r w:rsidR="00635CC0">
        <w:rPr>
          <w:rFonts w:ascii="Times New Roman" w:hAnsi="Times New Roman" w:cs="Times New Roman"/>
          <w:sz w:val="24"/>
          <w:szCs w:val="24"/>
        </w:rPr>
        <w:t>. S</w:t>
      </w:r>
      <w:r>
        <w:rPr>
          <w:rFonts w:ascii="Times New Roman" w:hAnsi="Times New Roman" w:cs="Times New Roman"/>
          <w:sz w:val="24"/>
          <w:szCs w:val="24"/>
        </w:rPr>
        <w:t>elect all that apply:</w:t>
      </w:r>
    </w:p>
    <w:p w14:paraId="1D25051F" w14:textId="77777777" w:rsidR="00701924" w:rsidRDefault="00701924" w:rsidP="008D72A9">
      <w:pPr>
        <w:pStyle w:val="ListParagraph"/>
        <w:widowControl/>
        <w:numPr>
          <w:ilvl w:val="0"/>
          <w:numId w:val="20"/>
        </w:numPr>
        <w:ind w:left="1350" w:hanging="270"/>
        <w:jc w:val="left"/>
        <w:rPr>
          <w:rFonts w:ascii="Times New Roman" w:hAnsi="Times New Roman" w:cs="Times New Roman"/>
          <w:sz w:val="24"/>
          <w:szCs w:val="24"/>
        </w:rPr>
        <w:sectPr w:rsidR="00701924" w:rsidSect="00A26FF0">
          <w:type w:val="continuous"/>
          <w:pgSz w:w="12240" w:h="15840"/>
          <w:pgMar w:top="1440" w:right="1440" w:bottom="1440" w:left="1440" w:header="720" w:footer="720" w:gutter="0"/>
          <w:pgNumType w:start="1"/>
          <w:cols w:space="720"/>
        </w:sectPr>
      </w:pPr>
    </w:p>
    <w:p w14:paraId="0CB93526" w14:textId="01C5D264" w:rsidR="008D72A9" w:rsidRDefault="00D209DC" w:rsidP="008D72A9">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lastRenderedPageBreak/>
        <w:t>Young Children ( ages 0-5)</w:t>
      </w:r>
    </w:p>
    <w:p w14:paraId="6EAC9B7B" w14:textId="2B0111CB" w:rsidR="00D209DC" w:rsidRDefault="00D209DC" w:rsidP="008D72A9">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t>Children (ages 6-12)</w:t>
      </w:r>
    </w:p>
    <w:p w14:paraId="43B96547" w14:textId="16BCE5FA" w:rsidR="009F047A" w:rsidRPr="009F047A" w:rsidRDefault="0064390B" w:rsidP="009F047A">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t>Adolescents (ages 13-18</w:t>
      </w:r>
      <w:r w:rsidR="00D209DC">
        <w:rPr>
          <w:rFonts w:ascii="Times New Roman" w:hAnsi="Times New Roman" w:cs="Times New Roman"/>
          <w:sz w:val="24"/>
          <w:szCs w:val="24"/>
        </w:rPr>
        <w:t>)</w:t>
      </w:r>
      <w:r w:rsidR="00FB455A">
        <w:rPr>
          <w:rFonts w:ascii="Times New Roman" w:hAnsi="Times New Roman" w:cs="Times New Roman"/>
          <w:sz w:val="24"/>
          <w:szCs w:val="24"/>
        </w:rPr>
        <w:br/>
      </w:r>
    </w:p>
    <w:p w14:paraId="6314689E" w14:textId="7BCA0F02" w:rsidR="00D209DC" w:rsidRDefault="0064390B" w:rsidP="008D72A9">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t>Young Adults (ages 19</w:t>
      </w:r>
      <w:r w:rsidR="00D209DC">
        <w:rPr>
          <w:rFonts w:ascii="Times New Roman" w:hAnsi="Times New Roman" w:cs="Times New Roman"/>
          <w:sz w:val="24"/>
          <w:szCs w:val="24"/>
        </w:rPr>
        <w:t>-30)</w:t>
      </w:r>
    </w:p>
    <w:p w14:paraId="0214FD91" w14:textId="377D0447" w:rsidR="00D209DC" w:rsidRDefault="00D209DC" w:rsidP="008D72A9">
      <w:pPr>
        <w:pStyle w:val="ListParagraph"/>
        <w:widowControl/>
        <w:numPr>
          <w:ilvl w:val="0"/>
          <w:numId w:val="20"/>
        </w:numPr>
        <w:ind w:left="1350" w:hanging="270"/>
        <w:jc w:val="left"/>
        <w:rPr>
          <w:rFonts w:ascii="Times New Roman" w:hAnsi="Times New Roman" w:cs="Times New Roman"/>
          <w:sz w:val="24"/>
          <w:szCs w:val="24"/>
        </w:rPr>
      </w:pPr>
      <w:r>
        <w:rPr>
          <w:rFonts w:ascii="Times New Roman" w:hAnsi="Times New Roman" w:cs="Times New Roman"/>
          <w:sz w:val="24"/>
          <w:szCs w:val="24"/>
        </w:rPr>
        <w:t>Adults and Elderly (</w:t>
      </w:r>
      <w:r w:rsidR="00701924">
        <w:rPr>
          <w:rFonts w:ascii="Times New Roman" w:hAnsi="Times New Roman" w:cs="Times New Roman"/>
          <w:sz w:val="24"/>
          <w:szCs w:val="24"/>
        </w:rPr>
        <w:t>31+)</w:t>
      </w:r>
    </w:p>
    <w:p w14:paraId="7684521B" w14:textId="77777777" w:rsidR="00701924" w:rsidRDefault="00701924" w:rsidP="00E90D06">
      <w:pPr>
        <w:pStyle w:val="ListParagraph"/>
        <w:widowControl/>
        <w:numPr>
          <w:ilvl w:val="0"/>
          <w:numId w:val="9"/>
        </w:numPr>
        <w:ind w:left="360"/>
        <w:jc w:val="left"/>
        <w:rPr>
          <w:rFonts w:ascii="Times New Roman" w:hAnsi="Times New Roman" w:cs="Times New Roman"/>
          <w:sz w:val="24"/>
          <w:szCs w:val="24"/>
        </w:rPr>
        <w:sectPr w:rsidR="00701924" w:rsidSect="00701924">
          <w:type w:val="continuous"/>
          <w:pgSz w:w="12240" w:h="15840"/>
          <w:pgMar w:top="1440" w:right="1440" w:bottom="1440" w:left="1440" w:header="720" w:footer="720" w:gutter="0"/>
          <w:pgNumType w:start="1"/>
          <w:cols w:num="2" w:space="720"/>
        </w:sectPr>
      </w:pPr>
    </w:p>
    <w:p w14:paraId="09F38052" w14:textId="624EBEE3" w:rsidR="00450C33" w:rsidRPr="00E90D06" w:rsidRDefault="00450C33" w:rsidP="00E90D06">
      <w:pPr>
        <w:pStyle w:val="ListParagraph"/>
        <w:widowControl/>
        <w:numPr>
          <w:ilvl w:val="0"/>
          <w:numId w:val="9"/>
        </w:numPr>
        <w:ind w:left="360"/>
        <w:jc w:val="left"/>
        <w:rPr>
          <w:rFonts w:ascii="Times New Roman" w:hAnsi="Times New Roman" w:cs="Times New Roman"/>
          <w:sz w:val="24"/>
          <w:szCs w:val="24"/>
        </w:rPr>
      </w:pPr>
      <w:r w:rsidRPr="00E90D06">
        <w:rPr>
          <w:rFonts w:ascii="Times New Roman" w:hAnsi="Times New Roman" w:cs="Times New Roman"/>
          <w:sz w:val="24"/>
          <w:szCs w:val="24"/>
        </w:rPr>
        <w:lastRenderedPageBreak/>
        <w:t>If applicable, check the underserved group</w:t>
      </w:r>
      <w:r w:rsidR="00FB455A">
        <w:rPr>
          <w:rFonts w:ascii="Times New Roman" w:hAnsi="Times New Roman" w:cs="Times New Roman"/>
          <w:sz w:val="24"/>
          <w:szCs w:val="24"/>
        </w:rPr>
        <w:t>/s</w:t>
      </w:r>
      <w:r w:rsidRPr="00E90D06">
        <w:rPr>
          <w:rFonts w:ascii="Times New Roman" w:hAnsi="Times New Roman" w:cs="Times New Roman"/>
          <w:sz w:val="24"/>
          <w:szCs w:val="24"/>
        </w:rPr>
        <w:t xml:space="preserve"> your proposed program will reach</w:t>
      </w:r>
      <w:r w:rsidR="00FB455A">
        <w:rPr>
          <w:rFonts w:ascii="Times New Roman" w:hAnsi="Times New Roman" w:cs="Times New Roman"/>
          <w:sz w:val="24"/>
          <w:szCs w:val="24"/>
        </w:rPr>
        <w:t>. S</w:t>
      </w:r>
      <w:r w:rsidR="00C21313">
        <w:rPr>
          <w:rFonts w:ascii="Times New Roman" w:hAnsi="Times New Roman" w:cs="Times New Roman"/>
          <w:sz w:val="24"/>
          <w:szCs w:val="24"/>
        </w:rPr>
        <w:t>elect all that apply</w:t>
      </w:r>
      <w:r w:rsidRPr="00E90D06">
        <w:rPr>
          <w:rFonts w:ascii="Times New Roman" w:hAnsi="Times New Roman" w:cs="Times New Roman"/>
          <w:sz w:val="24"/>
          <w:szCs w:val="24"/>
        </w:rPr>
        <w:t>:</w:t>
      </w:r>
      <w:r w:rsidR="00FB455A">
        <w:rPr>
          <w:rFonts w:ascii="Times New Roman" w:hAnsi="Times New Roman" w:cs="Times New Roman"/>
          <w:sz w:val="24"/>
          <w:szCs w:val="24"/>
        </w:rPr>
        <w:br/>
      </w:r>
    </w:p>
    <w:p w14:paraId="1785796E" w14:textId="77777777" w:rsidR="00905917" w:rsidRDefault="00905917" w:rsidP="00905917">
      <w:pPr>
        <w:pStyle w:val="ListParagraph"/>
        <w:widowControl/>
        <w:numPr>
          <w:ilvl w:val="0"/>
          <w:numId w:val="10"/>
        </w:numPr>
        <w:jc w:val="left"/>
        <w:rPr>
          <w:rFonts w:ascii="Times New Roman" w:hAnsi="Times New Roman" w:cs="Times New Roman"/>
          <w:sz w:val="24"/>
          <w:szCs w:val="24"/>
        </w:rPr>
        <w:sectPr w:rsidR="00905917" w:rsidSect="00A26FF0">
          <w:type w:val="continuous"/>
          <w:pgSz w:w="12240" w:h="15840"/>
          <w:pgMar w:top="1440" w:right="1440" w:bottom="1440" w:left="1440" w:header="720" w:footer="720" w:gutter="0"/>
          <w:pgNumType w:start="1"/>
          <w:cols w:space="720"/>
        </w:sectPr>
      </w:pPr>
    </w:p>
    <w:p w14:paraId="18F7F7FE" w14:textId="507F4392" w:rsidR="00401999" w:rsidRPr="00905917" w:rsidRDefault="00BE35FE" w:rsidP="00905917">
      <w:pPr>
        <w:pStyle w:val="ListParagraph"/>
        <w:widowControl/>
        <w:numPr>
          <w:ilvl w:val="0"/>
          <w:numId w:val="10"/>
        </w:numPr>
        <w:ind w:left="1350" w:hanging="270"/>
        <w:jc w:val="left"/>
        <w:rPr>
          <w:rFonts w:ascii="Times New Roman" w:hAnsi="Times New Roman" w:cs="Times New Roman"/>
          <w:i/>
          <w:sz w:val="24"/>
          <w:szCs w:val="24"/>
        </w:rPr>
      </w:pPr>
      <w:r w:rsidRPr="00401999">
        <w:rPr>
          <w:rFonts w:ascii="Times New Roman" w:hAnsi="Times New Roman" w:cs="Times New Roman"/>
          <w:sz w:val="24"/>
          <w:szCs w:val="24"/>
        </w:rPr>
        <w:lastRenderedPageBreak/>
        <w:t>Elderly</w:t>
      </w:r>
    </w:p>
    <w:p w14:paraId="5B9540BA" w14:textId="07E1069A" w:rsidR="00BD2F90" w:rsidRPr="00401999"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Homeless</w:t>
      </w:r>
    </w:p>
    <w:p w14:paraId="7EC59CE3" w14:textId="09269DB0" w:rsidR="00BE35FE" w:rsidRPr="00941BF7" w:rsidRDefault="00401999" w:rsidP="00905917">
      <w:pPr>
        <w:pStyle w:val="ListParagraph"/>
        <w:widowControl/>
        <w:numPr>
          <w:ilvl w:val="0"/>
          <w:numId w:val="10"/>
        </w:numPr>
        <w:ind w:left="1350" w:hanging="270"/>
        <w:jc w:val="left"/>
        <w:rPr>
          <w:rFonts w:ascii="Times New Roman" w:hAnsi="Times New Roman" w:cs="Times New Roman"/>
          <w:i/>
          <w:sz w:val="24"/>
          <w:szCs w:val="24"/>
        </w:rPr>
      </w:pPr>
      <w:r w:rsidRPr="00401999">
        <w:rPr>
          <w:rFonts w:ascii="Times New Roman" w:hAnsi="Times New Roman" w:cs="Times New Roman"/>
          <w:sz w:val="24"/>
          <w:szCs w:val="24"/>
        </w:rPr>
        <w:t>Lesbian, Gay, Bi-sexual, Transgendered and Questioning</w:t>
      </w:r>
    </w:p>
    <w:p w14:paraId="775BE1C6" w14:textId="1AF16D1B" w:rsidR="00941BF7" w:rsidRPr="00401999"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Males</w:t>
      </w:r>
    </w:p>
    <w:p w14:paraId="3693280E" w14:textId="6AB770D1" w:rsidR="00905917" w:rsidRPr="00905917"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People with disabilities</w:t>
      </w:r>
    </w:p>
    <w:p w14:paraId="026E4658" w14:textId="5B8D3D5D" w:rsidR="00BD2F90" w:rsidRPr="00941BF7"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People of color</w:t>
      </w:r>
    </w:p>
    <w:p w14:paraId="24C7B4C1" w14:textId="1C6E181F" w:rsidR="00941BF7" w:rsidRPr="00941BF7"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Second Language Learners</w:t>
      </w:r>
    </w:p>
    <w:p w14:paraId="3AF3682B" w14:textId="2C571B86" w:rsidR="00941BF7" w:rsidRPr="00941BF7"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Victims with an undocumented immigration status</w:t>
      </w:r>
    </w:p>
    <w:p w14:paraId="46A02618" w14:textId="08E22F7A" w:rsidR="00941BF7" w:rsidRPr="00401999"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Younger persons</w:t>
      </w:r>
    </w:p>
    <w:p w14:paraId="124B9471" w14:textId="77777777" w:rsidR="00905917" w:rsidRDefault="00905917" w:rsidP="00E90D06">
      <w:pPr>
        <w:pStyle w:val="ListParagraph"/>
        <w:widowControl/>
        <w:numPr>
          <w:ilvl w:val="0"/>
          <w:numId w:val="9"/>
        </w:numPr>
        <w:ind w:left="360"/>
        <w:jc w:val="left"/>
        <w:rPr>
          <w:rFonts w:ascii="Times New Roman" w:eastAsia="Times New Roman" w:hAnsi="Times New Roman" w:cs="Times New Roman"/>
          <w:sz w:val="24"/>
          <w:szCs w:val="24"/>
        </w:rPr>
        <w:sectPr w:rsidR="00905917" w:rsidSect="00905917">
          <w:type w:val="continuous"/>
          <w:pgSz w:w="12240" w:h="15840"/>
          <w:pgMar w:top="1440" w:right="1440" w:bottom="1440" w:left="1440" w:header="720" w:footer="720" w:gutter="0"/>
          <w:pgNumType w:start="1"/>
          <w:cols w:num="2" w:space="720"/>
        </w:sectPr>
      </w:pPr>
    </w:p>
    <w:p w14:paraId="1A6FF04C" w14:textId="67CF54ED" w:rsidR="00905917" w:rsidRDefault="00FB455A" w:rsidP="00905917">
      <w:pPr>
        <w:pStyle w:val="ListParagraph"/>
        <w:widowControl/>
        <w:ind w:left="360"/>
        <w:jc w:val="left"/>
        <w:rPr>
          <w:rFonts w:ascii="Times New Roman" w:hAnsi="Times New Roman" w:cs="Times New Roman"/>
          <w:sz w:val="24"/>
          <w:szCs w:val="24"/>
        </w:rPr>
      </w:pPr>
      <w:r>
        <w:rPr>
          <w:rFonts w:ascii="Times New Roman" w:hAnsi="Times New Roman" w:cs="Times New Roman"/>
          <w:sz w:val="24"/>
          <w:szCs w:val="24"/>
        </w:rPr>
        <w:lastRenderedPageBreak/>
        <w:br/>
      </w:r>
      <w:r w:rsidR="008C71B3">
        <w:rPr>
          <w:rFonts w:ascii="Times New Roman" w:hAnsi="Times New Roman" w:cs="Times New Roman"/>
          <w:sz w:val="24"/>
          <w:szCs w:val="24"/>
        </w:rPr>
        <w:t xml:space="preserve">Applicant must include unique approaches to addressing </w:t>
      </w:r>
      <w:r w:rsidR="008C71B3">
        <w:rPr>
          <w:rFonts w:ascii="Times New Roman" w:hAnsi="Times New Roman" w:cs="Times New Roman"/>
          <w:sz w:val="24"/>
          <w:szCs w:val="24"/>
        </w:rPr>
        <w:lastRenderedPageBreak/>
        <w:t>this underserved group(s) in all the Program Requirements sections.</w:t>
      </w:r>
    </w:p>
    <w:p w14:paraId="3D0D5886" w14:textId="77777777" w:rsidR="008C71B3" w:rsidRPr="00905917" w:rsidRDefault="008C71B3" w:rsidP="00905917">
      <w:pPr>
        <w:pStyle w:val="ListParagraph"/>
        <w:widowControl/>
        <w:ind w:left="360"/>
        <w:jc w:val="left"/>
        <w:rPr>
          <w:rFonts w:ascii="Times New Roman" w:hAnsi="Times New Roman" w:cs="Times New Roman"/>
          <w:sz w:val="24"/>
          <w:szCs w:val="24"/>
        </w:rPr>
      </w:pPr>
    </w:p>
    <w:p w14:paraId="326C6061" w14:textId="0E6FDBCD" w:rsidR="00EE492C" w:rsidRPr="00E90D06" w:rsidRDefault="00CC643C" w:rsidP="00E90D06">
      <w:pPr>
        <w:pStyle w:val="ListParagraph"/>
        <w:widowControl/>
        <w:numPr>
          <w:ilvl w:val="0"/>
          <w:numId w:val="9"/>
        </w:numPr>
        <w:ind w:left="360"/>
        <w:jc w:val="left"/>
        <w:rPr>
          <w:i/>
        </w:rPr>
      </w:pPr>
      <w:r w:rsidRPr="00E90D06">
        <w:rPr>
          <w:rFonts w:ascii="Times New Roman" w:eastAsia="Times New Roman" w:hAnsi="Times New Roman" w:cs="Times New Roman"/>
          <w:sz w:val="24"/>
          <w:szCs w:val="24"/>
        </w:rPr>
        <w:t xml:space="preserve">Problem Statement </w:t>
      </w:r>
      <w:r w:rsidRPr="00E90D06">
        <w:rPr>
          <w:rFonts w:ascii="Times New Roman" w:eastAsia="Times New Roman" w:hAnsi="Times New Roman" w:cs="Times New Roman"/>
          <w:i/>
          <w:sz w:val="24"/>
          <w:szCs w:val="24"/>
        </w:rPr>
        <w:t>(2-3 pages)</w:t>
      </w:r>
    </w:p>
    <w:p w14:paraId="02BA2616" w14:textId="77777777" w:rsidR="00EE492C" w:rsidRDefault="00EE492C" w:rsidP="003D3F64">
      <w:pPr>
        <w:widowControl/>
        <w:ind w:left="720"/>
        <w:jc w:val="left"/>
      </w:pPr>
    </w:p>
    <w:p w14:paraId="15EFBEBA" w14:textId="3EFFF479" w:rsidR="00F556C1" w:rsidRDefault="00F556C1" w:rsidP="00E90D06">
      <w:pPr>
        <w:pStyle w:val="Heading2"/>
        <w:numPr>
          <w:ilvl w:val="2"/>
          <w:numId w:val="9"/>
        </w:numPr>
        <w:tabs>
          <w:tab w:val="clear" w:pos="720"/>
        </w:tabs>
        <w:ind w:left="360" w:firstLine="0"/>
        <w:jc w:val="left"/>
      </w:pPr>
      <w:r>
        <w:t xml:space="preserve">Please list </w:t>
      </w:r>
      <w:r w:rsidR="003D1995">
        <w:t xml:space="preserve">the </w:t>
      </w:r>
      <w:r w:rsidR="00707FB3">
        <w:t>county (ies)</w:t>
      </w:r>
      <w:r>
        <w:t xml:space="preserve"> to be served by your program:</w:t>
      </w:r>
    </w:p>
    <w:p w14:paraId="7D78A0FB" w14:textId="52835D7D" w:rsidR="00F556C1" w:rsidRPr="00F556C1" w:rsidRDefault="00FB455A" w:rsidP="00DA4941">
      <w:pPr>
        <w:ind w:left="360"/>
        <w:rPr>
          <w:rFonts w:ascii="Times New Roman" w:hAnsi="Times New Roman" w:cs="Times New Roman"/>
          <w:sz w:val="24"/>
          <w:szCs w:val="24"/>
        </w:rPr>
      </w:pPr>
      <w:r>
        <w:rPr>
          <w:rFonts w:ascii="Times New Roman" w:hAnsi="Times New Roman" w:cs="Times New Roman"/>
          <w:sz w:val="24"/>
          <w:szCs w:val="24"/>
        </w:rPr>
        <w:br/>
      </w:r>
      <w:r w:rsidR="00F556C1" w:rsidRPr="00F556C1">
        <w:rPr>
          <w:rFonts w:ascii="Times New Roman" w:hAnsi="Times New Roman" w:cs="Times New Roman"/>
          <w:sz w:val="24"/>
          <w:szCs w:val="24"/>
        </w:rPr>
        <w:t>If applicant is proposing a program</w:t>
      </w:r>
      <w:r w:rsidR="00D5696A">
        <w:rPr>
          <w:rFonts w:ascii="Times New Roman" w:hAnsi="Times New Roman" w:cs="Times New Roman"/>
          <w:sz w:val="24"/>
          <w:szCs w:val="24"/>
        </w:rPr>
        <w:t xml:space="preserve"> to serve a portion of</w:t>
      </w:r>
      <w:r w:rsidR="00707FB3">
        <w:rPr>
          <w:rFonts w:ascii="Times New Roman" w:hAnsi="Times New Roman" w:cs="Times New Roman"/>
          <w:sz w:val="24"/>
          <w:szCs w:val="24"/>
        </w:rPr>
        <w:t xml:space="preserve"> </w:t>
      </w:r>
      <w:r w:rsidR="00983252">
        <w:rPr>
          <w:rFonts w:ascii="Times New Roman" w:hAnsi="Times New Roman" w:cs="Times New Roman"/>
          <w:sz w:val="24"/>
          <w:szCs w:val="24"/>
        </w:rPr>
        <w:t>a c</w:t>
      </w:r>
      <w:r w:rsidR="00F556C1" w:rsidRPr="00F556C1">
        <w:rPr>
          <w:rFonts w:ascii="Times New Roman" w:hAnsi="Times New Roman" w:cs="Times New Roman"/>
          <w:sz w:val="24"/>
          <w:szCs w:val="24"/>
        </w:rPr>
        <w:t xml:space="preserve">ounty, please </w:t>
      </w:r>
      <w:r w:rsidR="00707FB3">
        <w:rPr>
          <w:rFonts w:ascii="Times New Roman" w:hAnsi="Times New Roman" w:cs="Times New Roman"/>
          <w:sz w:val="24"/>
          <w:szCs w:val="24"/>
        </w:rPr>
        <w:t xml:space="preserve">specify those </w:t>
      </w:r>
      <w:r w:rsidR="00F556C1" w:rsidRPr="00F556C1">
        <w:rPr>
          <w:rFonts w:ascii="Times New Roman" w:hAnsi="Times New Roman" w:cs="Times New Roman"/>
          <w:sz w:val="24"/>
          <w:szCs w:val="24"/>
        </w:rPr>
        <w:t>municipalities and/or neighborhoods.</w:t>
      </w:r>
    </w:p>
    <w:p w14:paraId="1147A021" w14:textId="77777777" w:rsidR="00407A1B" w:rsidRPr="00407A1B" w:rsidRDefault="00407A1B" w:rsidP="003D3F64">
      <w:pPr>
        <w:jc w:val="left"/>
      </w:pPr>
    </w:p>
    <w:p w14:paraId="7AF276F2" w14:textId="66F4082B" w:rsidR="008A742A" w:rsidRDefault="00CC643C" w:rsidP="003C3E41">
      <w:pPr>
        <w:pStyle w:val="Heading2"/>
        <w:numPr>
          <w:ilvl w:val="2"/>
          <w:numId w:val="9"/>
        </w:numPr>
        <w:tabs>
          <w:tab w:val="clear" w:pos="720"/>
        </w:tabs>
        <w:ind w:left="360" w:firstLine="0"/>
        <w:jc w:val="left"/>
      </w:pPr>
      <w:r>
        <w:lastRenderedPageBreak/>
        <w:t xml:space="preserve">Community characteristics. Please complete the table below to describe demographics and other characteristics of your service area. Illinois statistics are also provided for your information. Most percentages can be obtained from </w:t>
      </w:r>
      <w:hyperlink r:id="rId10">
        <w:r>
          <w:rPr>
            <w:color w:val="0000FF"/>
            <w:u w:val="single"/>
          </w:rPr>
          <w:t>U.S. Census Bureau QuickFacts</w:t>
        </w:r>
      </w:hyperlink>
      <w:r>
        <w:t xml:space="preserve">. (Click </w:t>
      </w:r>
      <w:r>
        <w:rPr>
          <w:b/>
        </w:rPr>
        <w:t>Add/Remove Geographies</w:t>
      </w:r>
      <w:r>
        <w:t xml:space="preserve"> and enter one or more geographic areas.). </w:t>
      </w:r>
      <w:r w:rsidR="00D93119">
        <w:t xml:space="preserve">If municipal or city level demographics are not available, please use county level data. </w:t>
      </w:r>
      <w:r w:rsidR="007C4E6A">
        <w:t xml:space="preserve">If applicant agency proposes to serve more than one </w:t>
      </w:r>
      <w:r w:rsidR="00BA4D68">
        <w:t xml:space="preserve">county, </w:t>
      </w:r>
      <w:r w:rsidR="00D5696A">
        <w:t xml:space="preserve">please </w:t>
      </w:r>
      <w:r w:rsidR="00BA4D68">
        <w:t>select the county that best represents their program</w:t>
      </w:r>
      <w:r w:rsidR="00635CC0">
        <w:t>.</w:t>
      </w:r>
    </w:p>
    <w:p w14:paraId="42CA0A70" w14:textId="77777777" w:rsidR="008A742A" w:rsidRDefault="008A742A" w:rsidP="008A742A"/>
    <w:p w14:paraId="5BFF5383" w14:textId="77777777" w:rsidR="008A742A" w:rsidRDefault="008A742A" w:rsidP="008A742A"/>
    <w:p w14:paraId="6D33A6D9" w14:textId="11167CF3" w:rsidR="008A742A" w:rsidRPr="008A742A" w:rsidRDefault="008A742A" w:rsidP="008A742A">
      <w:pPr>
        <w:rPr>
          <w:rFonts w:ascii="Times New Roman" w:hAnsi="Times New Roman" w:cs="Times New Roman"/>
        </w:rPr>
      </w:pPr>
      <w:r w:rsidRPr="008A742A">
        <w:rPr>
          <w:rFonts w:ascii="Times New Roman" w:hAnsi="Times New Roman" w:cs="Times New Roman"/>
        </w:rPr>
        <w:t>* P</w:t>
      </w:r>
      <w:r>
        <w:rPr>
          <w:rFonts w:ascii="Times New Roman" w:hAnsi="Times New Roman" w:cs="Times New Roman"/>
        </w:rPr>
        <w:t>roposed p</w:t>
      </w:r>
      <w:r w:rsidRPr="008A742A">
        <w:rPr>
          <w:rFonts w:ascii="Times New Roman" w:hAnsi="Times New Roman" w:cs="Times New Roman"/>
        </w:rPr>
        <w:t>opulation</w:t>
      </w:r>
      <w:r>
        <w:rPr>
          <w:rFonts w:ascii="Times New Roman" w:hAnsi="Times New Roman" w:cs="Times New Roman"/>
        </w:rPr>
        <w:t xml:space="preserve"> groups are </w:t>
      </w:r>
      <w:r w:rsidR="003F7926">
        <w:rPr>
          <w:rFonts w:ascii="Times New Roman" w:hAnsi="Times New Roman" w:cs="Times New Roman"/>
        </w:rPr>
        <w:t>not meant to be restrictive</w:t>
      </w:r>
      <w:r w:rsidR="00635CC0">
        <w:rPr>
          <w:rFonts w:ascii="Times New Roman" w:hAnsi="Times New Roman" w:cs="Times New Roman"/>
        </w:rPr>
        <w:t>;</w:t>
      </w:r>
      <w:r w:rsidR="003F7926">
        <w:rPr>
          <w:rFonts w:ascii="Times New Roman" w:hAnsi="Times New Roman" w:cs="Times New Roman"/>
        </w:rPr>
        <w:t xml:space="preserve"> </w:t>
      </w:r>
      <w:r w:rsidR="00635CC0">
        <w:rPr>
          <w:rFonts w:ascii="Times New Roman" w:hAnsi="Times New Roman" w:cs="Times New Roman"/>
        </w:rPr>
        <w:t>agencies may</w:t>
      </w:r>
      <w:r w:rsidR="003F7926">
        <w:rPr>
          <w:rFonts w:ascii="Times New Roman" w:hAnsi="Times New Roman" w:cs="Times New Roman"/>
        </w:rPr>
        <w:t xml:space="preserve"> serve</w:t>
      </w:r>
      <w:r w:rsidR="00635CC0">
        <w:rPr>
          <w:rFonts w:ascii="Times New Roman" w:hAnsi="Times New Roman" w:cs="Times New Roman"/>
        </w:rPr>
        <w:t xml:space="preserve"> victims</w:t>
      </w:r>
      <w:r w:rsidR="003F7926">
        <w:rPr>
          <w:rFonts w:ascii="Times New Roman" w:hAnsi="Times New Roman" w:cs="Times New Roman"/>
        </w:rPr>
        <w:t xml:space="preserve"> just outside of the proposed </w:t>
      </w:r>
      <w:r w:rsidR="00635CC0">
        <w:rPr>
          <w:rFonts w:ascii="Times New Roman" w:hAnsi="Times New Roman" w:cs="Times New Roman"/>
        </w:rPr>
        <w:t>ranges when deemed appropriate</w:t>
      </w:r>
      <w:r w:rsidR="003F7926">
        <w:rPr>
          <w:rFonts w:ascii="Times New Roman" w:hAnsi="Times New Roman" w:cs="Times New Roman"/>
        </w:rPr>
        <w:t>.</w:t>
      </w:r>
    </w:p>
    <w:p w14:paraId="25570386" w14:textId="77777777" w:rsidR="00DA1391" w:rsidRPr="00DA1391" w:rsidRDefault="00DA1391" w:rsidP="003D3F64">
      <w:pPr>
        <w:ind w:left="360" w:hanging="180"/>
        <w:jc w:val="left"/>
      </w:pPr>
    </w:p>
    <w:tbl>
      <w:tblPr>
        <w:tblStyle w:val="a"/>
        <w:tblW w:w="91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68"/>
        <w:gridCol w:w="1080"/>
        <w:gridCol w:w="990"/>
        <w:gridCol w:w="1200"/>
        <w:gridCol w:w="1035"/>
      </w:tblGrid>
      <w:tr w:rsidR="00EE492C" w14:paraId="740D87AC" w14:textId="77777777">
        <w:trPr>
          <w:trHeight w:val="780"/>
        </w:trPr>
        <w:tc>
          <w:tcPr>
            <w:tcW w:w="6938" w:type="dxa"/>
            <w:gridSpan w:val="3"/>
            <w:shd w:val="clear" w:color="auto" w:fill="D9D9D9"/>
          </w:tcPr>
          <w:p w14:paraId="4F7FB993" w14:textId="0774568D" w:rsidR="0091116E" w:rsidRDefault="00CC643C" w:rsidP="003D3F64">
            <w:pPr>
              <w:contextualSpacing w:val="0"/>
              <w:jc w:val="left"/>
              <w:rPr>
                <w:sz w:val="24"/>
                <w:szCs w:val="24"/>
              </w:rPr>
            </w:pPr>
            <w:r>
              <w:rPr>
                <w:sz w:val="24"/>
                <w:szCs w:val="24"/>
              </w:rPr>
              <w:t>Service area</w:t>
            </w:r>
            <w:r w:rsidR="00F458B4">
              <w:rPr>
                <w:sz w:val="24"/>
                <w:szCs w:val="24"/>
              </w:rPr>
              <w:t>:</w:t>
            </w:r>
          </w:p>
          <w:p w14:paraId="610265D5" w14:textId="77777777" w:rsidR="0091116E" w:rsidRDefault="0091116E" w:rsidP="003D3F64">
            <w:pPr>
              <w:contextualSpacing w:val="0"/>
              <w:jc w:val="left"/>
              <w:rPr>
                <w:sz w:val="24"/>
                <w:szCs w:val="24"/>
              </w:rPr>
            </w:pPr>
          </w:p>
          <w:p w14:paraId="162F0286" w14:textId="7A4A3A06" w:rsidR="00EE492C" w:rsidRDefault="00EE492C" w:rsidP="003D3F64">
            <w:pPr>
              <w:contextualSpacing w:val="0"/>
              <w:jc w:val="left"/>
            </w:pPr>
          </w:p>
        </w:tc>
        <w:tc>
          <w:tcPr>
            <w:tcW w:w="2235" w:type="dxa"/>
            <w:gridSpan w:val="2"/>
            <w:shd w:val="clear" w:color="auto" w:fill="D9D9D9"/>
          </w:tcPr>
          <w:p w14:paraId="2480962A" w14:textId="77777777" w:rsidR="00EE492C" w:rsidRDefault="00CC643C" w:rsidP="003D3F64">
            <w:pPr>
              <w:contextualSpacing w:val="0"/>
              <w:jc w:val="left"/>
            </w:pPr>
            <w:r>
              <w:rPr>
                <w:sz w:val="24"/>
                <w:szCs w:val="24"/>
              </w:rPr>
              <w:t>Illinois (statewide)</w:t>
            </w:r>
          </w:p>
        </w:tc>
      </w:tr>
      <w:tr w:rsidR="00EE492C" w14:paraId="45FE8D28" w14:textId="77777777">
        <w:trPr>
          <w:trHeight w:val="240"/>
        </w:trPr>
        <w:tc>
          <w:tcPr>
            <w:tcW w:w="4868" w:type="dxa"/>
          </w:tcPr>
          <w:p w14:paraId="461AB716" w14:textId="77777777" w:rsidR="00EE492C" w:rsidRDefault="00EE492C" w:rsidP="003D3F64">
            <w:pPr>
              <w:contextualSpacing w:val="0"/>
              <w:jc w:val="left"/>
            </w:pPr>
          </w:p>
        </w:tc>
        <w:tc>
          <w:tcPr>
            <w:tcW w:w="1080" w:type="dxa"/>
          </w:tcPr>
          <w:p w14:paraId="09EEAC86" w14:textId="77777777" w:rsidR="00EE492C" w:rsidRDefault="00CC643C" w:rsidP="003D3F64">
            <w:pPr>
              <w:contextualSpacing w:val="0"/>
              <w:jc w:val="left"/>
            </w:pPr>
            <w:r>
              <w:rPr>
                <w:sz w:val="24"/>
                <w:szCs w:val="24"/>
                <w:u w:val="single"/>
              </w:rPr>
              <w:t>Number</w:t>
            </w:r>
          </w:p>
        </w:tc>
        <w:tc>
          <w:tcPr>
            <w:tcW w:w="990" w:type="dxa"/>
          </w:tcPr>
          <w:p w14:paraId="245D48E1" w14:textId="77777777" w:rsidR="00EE492C" w:rsidRDefault="00CC643C" w:rsidP="003D3F64">
            <w:pPr>
              <w:contextualSpacing w:val="0"/>
              <w:jc w:val="left"/>
            </w:pPr>
            <w:r>
              <w:rPr>
                <w:sz w:val="24"/>
                <w:szCs w:val="24"/>
                <w:u w:val="single"/>
              </w:rPr>
              <w:t>Percent</w:t>
            </w:r>
          </w:p>
        </w:tc>
        <w:tc>
          <w:tcPr>
            <w:tcW w:w="1200" w:type="dxa"/>
          </w:tcPr>
          <w:p w14:paraId="29C19C0F" w14:textId="77777777" w:rsidR="00EE492C" w:rsidRDefault="00CC643C" w:rsidP="003D3F64">
            <w:pPr>
              <w:contextualSpacing w:val="0"/>
              <w:jc w:val="left"/>
            </w:pPr>
            <w:r>
              <w:rPr>
                <w:sz w:val="24"/>
                <w:szCs w:val="24"/>
                <w:u w:val="single"/>
              </w:rPr>
              <w:t>Number</w:t>
            </w:r>
          </w:p>
        </w:tc>
        <w:tc>
          <w:tcPr>
            <w:tcW w:w="1035" w:type="dxa"/>
          </w:tcPr>
          <w:p w14:paraId="038CA765" w14:textId="77777777" w:rsidR="00EE492C" w:rsidRDefault="00CC643C" w:rsidP="003D3F64">
            <w:pPr>
              <w:contextualSpacing w:val="0"/>
              <w:jc w:val="left"/>
            </w:pPr>
            <w:r>
              <w:rPr>
                <w:sz w:val="24"/>
                <w:szCs w:val="24"/>
                <w:u w:val="single"/>
              </w:rPr>
              <w:t>Percent</w:t>
            </w:r>
          </w:p>
        </w:tc>
      </w:tr>
      <w:tr w:rsidR="00EE492C" w14:paraId="16EFAE29" w14:textId="77777777">
        <w:trPr>
          <w:trHeight w:val="260"/>
        </w:trPr>
        <w:tc>
          <w:tcPr>
            <w:tcW w:w="4868" w:type="dxa"/>
          </w:tcPr>
          <w:p w14:paraId="517A0B9A" w14:textId="77777777" w:rsidR="00EE492C" w:rsidRDefault="00CC643C" w:rsidP="003D3F64">
            <w:pPr>
              <w:contextualSpacing w:val="0"/>
              <w:jc w:val="left"/>
            </w:pPr>
            <w:r>
              <w:rPr>
                <w:sz w:val="24"/>
                <w:szCs w:val="24"/>
              </w:rPr>
              <w:t>Total population of area served, 2015</w:t>
            </w:r>
          </w:p>
        </w:tc>
        <w:tc>
          <w:tcPr>
            <w:tcW w:w="1080" w:type="dxa"/>
          </w:tcPr>
          <w:p w14:paraId="521BE524" w14:textId="77777777" w:rsidR="00EE492C" w:rsidRDefault="00EE492C" w:rsidP="003D3F64">
            <w:pPr>
              <w:contextualSpacing w:val="0"/>
              <w:jc w:val="left"/>
            </w:pPr>
          </w:p>
        </w:tc>
        <w:tc>
          <w:tcPr>
            <w:tcW w:w="990" w:type="dxa"/>
          </w:tcPr>
          <w:p w14:paraId="133279E3" w14:textId="757A1157" w:rsidR="00EE492C" w:rsidRDefault="00CC643C" w:rsidP="003D3F64">
            <w:pPr>
              <w:contextualSpacing w:val="0"/>
              <w:jc w:val="left"/>
            </w:pPr>
            <w:r>
              <w:rPr>
                <w:sz w:val="24"/>
                <w:szCs w:val="24"/>
              </w:rPr>
              <w:t>100</w:t>
            </w:r>
            <w:r w:rsidR="00F458B4">
              <w:rPr>
                <w:sz w:val="24"/>
                <w:szCs w:val="24"/>
              </w:rPr>
              <w:t xml:space="preserve"> </w:t>
            </w:r>
            <w:r w:rsidR="008A5C32">
              <w:rPr>
                <w:sz w:val="24"/>
                <w:szCs w:val="24"/>
              </w:rPr>
              <w:t>percent</w:t>
            </w:r>
          </w:p>
        </w:tc>
        <w:tc>
          <w:tcPr>
            <w:tcW w:w="1200" w:type="dxa"/>
          </w:tcPr>
          <w:p w14:paraId="127AAAD8" w14:textId="77777777" w:rsidR="00EE492C" w:rsidRDefault="00CC643C" w:rsidP="003D3F64">
            <w:pPr>
              <w:contextualSpacing w:val="0"/>
              <w:jc w:val="left"/>
            </w:pPr>
            <w:r>
              <w:rPr>
                <w:sz w:val="24"/>
                <w:szCs w:val="24"/>
              </w:rPr>
              <w:t>12,859,995</w:t>
            </w:r>
          </w:p>
        </w:tc>
        <w:tc>
          <w:tcPr>
            <w:tcW w:w="1035" w:type="dxa"/>
          </w:tcPr>
          <w:p w14:paraId="06F8EED9" w14:textId="66F820A1" w:rsidR="00EE492C" w:rsidRDefault="00CC643C" w:rsidP="003D3F64">
            <w:pPr>
              <w:contextualSpacing w:val="0"/>
              <w:jc w:val="left"/>
            </w:pPr>
            <w:r>
              <w:rPr>
                <w:sz w:val="24"/>
                <w:szCs w:val="24"/>
              </w:rPr>
              <w:t>100</w:t>
            </w:r>
            <w:r w:rsidR="00F458B4">
              <w:rPr>
                <w:sz w:val="24"/>
                <w:szCs w:val="24"/>
              </w:rPr>
              <w:t xml:space="preserve"> </w:t>
            </w:r>
            <w:r w:rsidR="008A5C32">
              <w:rPr>
                <w:sz w:val="24"/>
                <w:szCs w:val="24"/>
              </w:rPr>
              <w:t>percent</w:t>
            </w:r>
          </w:p>
        </w:tc>
      </w:tr>
      <w:tr w:rsidR="00EE492C" w14:paraId="1541B775" w14:textId="77777777">
        <w:trPr>
          <w:trHeight w:val="260"/>
        </w:trPr>
        <w:tc>
          <w:tcPr>
            <w:tcW w:w="4868" w:type="dxa"/>
          </w:tcPr>
          <w:p w14:paraId="03F91EA2" w14:textId="77777777" w:rsidR="00EE492C" w:rsidRDefault="00EE492C" w:rsidP="003D3F64">
            <w:pPr>
              <w:contextualSpacing w:val="0"/>
              <w:jc w:val="left"/>
            </w:pPr>
          </w:p>
        </w:tc>
        <w:tc>
          <w:tcPr>
            <w:tcW w:w="2070" w:type="dxa"/>
            <w:gridSpan w:val="2"/>
          </w:tcPr>
          <w:p w14:paraId="0718E820" w14:textId="77777777" w:rsidR="00EE492C" w:rsidRDefault="00CC643C" w:rsidP="003D3F64">
            <w:pPr>
              <w:contextualSpacing w:val="0"/>
              <w:jc w:val="left"/>
            </w:pPr>
            <w:r>
              <w:rPr>
                <w:sz w:val="24"/>
                <w:szCs w:val="24"/>
                <w:u w:val="single"/>
              </w:rPr>
              <w:t>Percent</w:t>
            </w:r>
          </w:p>
        </w:tc>
        <w:tc>
          <w:tcPr>
            <w:tcW w:w="2235" w:type="dxa"/>
            <w:gridSpan w:val="2"/>
          </w:tcPr>
          <w:p w14:paraId="618DBABC" w14:textId="77777777" w:rsidR="00EE492C" w:rsidRDefault="00CC643C" w:rsidP="003D3F64">
            <w:pPr>
              <w:contextualSpacing w:val="0"/>
              <w:jc w:val="left"/>
            </w:pPr>
            <w:r>
              <w:rPr>
                <w:sz w:val="24"/>
                <w:szCs w:val="24"/>
                <w:u w:val="single"/>
              </w:rPr>
              <w:t>Percent</w:t>
            </w:r>
          </w:p>
        </w:tc>
      </w:tr>
      <w:tr w:rsidR="00EE492C" w14:paraId="0F974084" w14:textId="77777777">
        <w:trPr>
          <w:trHeight w:val="260"/>
        </w:trPr>
        <w:tc>
          <w:tcPr>
            <w:tcW w:w="4868" w:type="dxa"/>
          </w:tcPr>
          <w:p w14:paraId="1527D255" w14:textId="77777777" w:rsidR="00EE492C" w:rsidRDefault="00CC643C" w:rsidP="003D3F64">
            <w:pPr>
              <w:contextualSpacing w:val="0"/>
              <w:jc w:val="left"/>
            </w:pPr>
            <w:r>
              <w:rPr>
                <w:sz w:val="24"/>
                <w:szCs w:val="24"/>
              </w:rPr>
              <w:t>Ethnicity: Hispanic or Latino, 2015</w:t>
            </w:r>
          </w:p>
        </w:tc>
        <w:tc>
          <w:tcPr>
            <w:tcW w:w="2070" w:type="dxa"/>
            <w:gridSpan w:val="2"/>
          </w:tcPr>
          <w:p w14:paraId="33BCBDA7" w14:textId="77777777" w:rsidR="00EE492C" w:rsidRDefault="00EE492C" w:rsidP="003D3F64">
            <w:pPr>
              <w:contextualSpacing w:val="0"/>
              <w:jc w:val="left"/>
            </w:pPr>
          </w:p>
        </w:tc>
        <w:tc>
          <w:tcPr>
            <w:tcW w:w="2235" w:type="dxa"/>
            <w:gridSpan w:val="2"/>
          </w:tcPr>
          <w:p w14:paraId="6AC4810A" w14:textId="77777777" w:rsidR="00EE492C" w:rsidRDefault="00CC643C" w:rsidP="003D3F64">
            <w:pPr>
              <w:contextualSpacing w:val="0"/>
              <w:jc w:val="left"/>
            </w:pPr>
            <w:r>
              <w:rPr>
                <w:sz w:val="24"/>
                <w:szCs w:val="24"/>
              </w:rPr>
              <w:t>16.9</w:t>
            </w:r>
          </w:p>
        </w:tc>
      </w:tr>
      <w:tr w:rsidR="00EE492C" w14:paraId="10CF8236" w14:textId="77777777">
        <w:trPr>
          <w:trHeight w:val="260"/>
        </w:trPr>
        <w:tc>
          <w:tcPr>
            <w:tcW w:w="4868" w:type="dxa"/>
          </w:tcPr>
          <w:p w14:paraId="3892C060" w14:textId="77777777" w:rsidR="00EE492C" w:rsidRDefault="00CC643C" w:rsidP="003D3F64">
            <w:pPr>
              <w:contextualSpacing w:val="0"/>
              <w:jc w:val="left"/>
            </w:pPr>
            <w:r>
              <w:rPr>
                <w:sz w:val="24"/>
                <w:szCs w:val="24"/>
              </w:rPr>
              <w:t>Race: American Indian and Alaska Native alone, 2015</w:t>
            </w:r>
          </w:p>
        </w:tc>
        <w:tc>
          <w:tcPr>
            <w:tcW w:w="2070" w:type="dxa"/>
            <w:gridSpan w:val="2"/>
          </w:tcPr>
          <w:p w14:paraId="70EAF418" w14:textId="77777777" w:rsidR="00EE492C" w:rsidRDefault="00EE492C" w:rsidP="003D3F64">
            <w:pPr>
              <w:contextualSpacing w:val="0"/>
              <w:jc w:val="left"/>
            </w:pPr>
          </w:p>
        </w:tc>
        <w:tc>
          <w:tcPr>
            <w:tcW w:w="2235" w:type="dxa"/>
            <w:gridSpan w:val="2"/>
          </w:tcPr>
          <w:p w14:paraId="00A33907" w14:textId="77777777" w:rsidR="00EE492C" w:rsidRDefault="00CC643C" w:rsidP="003D3F64">
            <w:pPr>
              <w:contextualSpacing w:val="0"/>
              <w:jc w:val="left"/>
            </w:pPr>
            <w:r>
              <w:rPr>
                <w:sz w:val="24"/>
                <w:szCs w:val="24"/>
              </w:rPr>
              <w:t>0.6</w:t>
            </w:r>
          </w:p>
        </w:tc>
      </w:tr>
      <w:tr w:rsidR="00EE492C" w14:paraId="1AB469E8" w14:textId="77777777">
        <w:trPr>
          <w:trHeight w:val="260"/>
        </w:trPr>
        <w:tc>
          <w:tcPr>
            <w:tcW w:w="4868" w:type="dxa"/>
          </w:tcPr>
          <w:p w14:paraId="03C2FBBB" w14:textId="77777777" w:rsidR="00EE492C" w:rsidRDefault="00CC643C" w:rsidP="003D3F64">
            <w:pPr>
              <w:contextualSpacing w:val="0"/>
              <w:jc w:val="left"/>
            </w:pPr>
            <w:r>
              <w:rPr>
                <w:sz w:val="24"/>
                <w:szCs w:val="24"/>
              </w:rPr>
              <w:t>Race: Asian alone, 2015</w:t>
            </w:r>
          </w:p>
        </w:tc>
        <w:tc>
          <w:tcPr>
            <w:tcW w:w="2070" w:type="dxa"/>
            <w:gridSpan w:val="2"/>
          </w:tcPr>
          <w:p w14:paraId="6A3FF70E" w14:textId="77777777" w:rsidR="00EE492C" w:rsidRDefault="00EE492C" w:rsidP="003D3F64">
            <w:pPr>
              <w:contextualSpacing w:val="0"/>
              <w:jc w:val="left"/>
            </w:pPr>
          </w:p>
        </w:tc>
        <w:tc>
          <w:tcPr>
            <w:tcW w:w="2235" w:type="dxa"/>
            <w:gridSpan w:val="2"/>
          </w:tcPr>
          <w:p w14:paraId="32F5CC89" w14:textId="77777777" w:rsidR="00EE492C" w:rsidRDefault="00CC643C" w:rsidP="003D3F64">
            <w:pPr>
              <w:contextualSpacing w:val="0"/>
              <w:jc w:val="left"/>
            </w:pPr>
            <w:r>
              <w:rPr>
                <w:sz w:val="24"/>
                <w:szCs w:val="24"/>
              </w:rPr>
              <w:t>5.5</w:t>
            </w:r>
          </w:p>
        </w:tc>
      </w:tr>
      <w:tr w:rsidR="00EE492C" w14:paraId="5E7B5D03" w14:textId="77777777">
        <w:trPr>
          <w:trHeight w:val="260"/>
        </w:trPr>
        <w:tc>
          <w:tcPr>
            <w:tcW w:w="4868" w:type="dxa"/>
          </w:tcPr>
          <w:p w14:paraId="164F9D5C" w14:textId="77777777" w:rsidR="00EE492C" w:rsidRDefault="00CC643C" w:rsidP="003D3F64">
            <w:pPr>
              <w:contextualSpacing w:val="0"/>
              <w:jc w:val="left"/>
            </w:pPr>
            <w:r>
              <w:rPr>
                <w:sz w:val="24"/>
                <w:szCs w:val="24"/>
              </w:rPr>
              <w:t>Race: Black or African American alone, 2015</w:t>
            </w:r>
          </w:p>
        </w:tc>
        <w:tc>
          <w:tcPr>
            <w:tcW w:w="2070" w:type="dxa"/>
            <w:gridSpan w:val="2"/>
          </w:tcPr>
          <w:p w14:paraId="07548F1E" w14:textId="77777777" w:rsidR="00EE492C" w:rsidRDefault="00EE492C" w:rsidP="003D3F64">
            <w:pPr>
              <w:contextualSpacing w:val="0"/>
              <w:jc w:val="left"/>
            </w:pPr>
          </w:p>
        </w:tc>
        <w:tc>
          <w:tcPr>
            <w:tcW w:w="2235" w:type="dxa"/>
            <w:gridSpan w:val="2"/>
          </w:tcPr>
          <w:p w14:paraId="52032A52" w14:textId="77777777" w:rsidR="00EE492C" w:rsidRDefault="00CC643C" w:rsidP="003D3F64">
            <w:pPr>
              <w:contextualSpacing w:val="0"/>
              <w:jc w:val="left"/>
            </w:pPr>
            <w:r>
              <w:rPr>
                <w:sz w:val="24"/>
                <w:szCs w:val="24"/>
              </w:rPr>
              <w:t>14.7</w:t>
            </w:r>
          </w:p>
        </w:tc>
      </w:tr>
      <w:tr w:rsidR="00EE492C" w14:paraId="0B554EB5" w14:textId="77777777">
        <w:trPr>
          <w:trHeight w:val="260"/>
        </w:trPr>
        <w:tc>
          <w:tcPr>
            <w:tcW w:w="4868" w:type="dxa"/>
          </w:tcPr>
          <w:p w14:paraId="3DAC1208" w14:textId="77777777" w:rsidR="00EE492C" w:rsidRDefault="00CC643C" w:rsidP="003D3F64">
            <w:pPr>
              <w:contextualSpacing w:val="0"/>
              <w:jc w:val="left"/>
            </w:pPr>
            <w:r>
              <w:rPr>
                <w:sz w:val="24"/>
                <w:szCs w:val="24"/>
              </w:rPr>
              <w:t>Race: Native Hawaiian and Other Pacific Islander alone, 2015</w:t>
            </w:r>
          </w:p>
        </w:tc>
        <w:tc>
          <w:tcPr>
            <w:tcW w:w="2070" w:type="dxa"/>
            <w:gridSpan w:val="2"/>
          </w:tcPr>
          <w:p w14:paraId="0D3CA3DC" w14:textId="77777777" w:rsidR="00EE492C" w:rsidRDefault="00EE492C" w:rsidP="003D3F64">
            <w:pPr>
              <w:contextualSpacing w:val="0"/>
              <w:jc w:val="left"/>
            </w:pPr>
          </w:p>
        </w:tc>
        <w:tc>
          <w:tcPr>
            <w:tcW w:w="2235" w:type="dxa"/>
            <w:gridSpan w:val="2"/>
          </w:tcPr>
          <w:p w14:paraId="6A66F86D" w14:textId="77777777" w:rsidR="00EE492C" w:rsidRDefault="00CC643C" w:rsidP="003D3F64">
            <w:pPr>
              <w:contextualSpacing w:val="0"/>
              <w:jc w:val="left"/>
            </w:pPr>
            <w:r>
              <w:rPr>
                <w:sz w:val="24"/>
                <w:szCs w:val="24"/>
              </w:rPr>
              <w:t>0.1</w:t>
            </w:r>
          </w:p>
        </w:tc>
      </w:tr>
      <w:tr w:rsidR="00EE492C" w14:paraId="59A34C00" w14:textId="77777777">
        <w:trPr>
          <w:trHeight w:val="260"/>
        </w:trPr>
        <w:tc>
          <w:tcPr>
            <w:tcW w:w="4868" w:type="dxa"/>
          </w:tcPr>
          <w:p w14:paraId="62B938D0" w14:textId="77777777" w:rsidR="00EE492C" w:rsidRDefault="00CC643C" w:rsidP="003D3F64">
            <w:pPr>
              <w:contextualSpacing w:val="0"/>
              <w:jc w:val="left"/>
            </w:pPr>
            <w:r>
              <w:rPr>
                <w:sz w:val="24"/>
                <w:szCs w:val="24"/>
              </w:rPr>
              <w:t>Race: White alone, not Hispanic or Latino, 2015</w:t>
            </w:r>
          </w:p>
        </w:tc>
        <w:tc>
          <w:tcPr>
            <w:tcW w:w="2070" w:type="dxa"/>
            <w:gridSpan w:val="2"/>
          </w:tcPr>
          <w:p w14:paraId="76C57334" w14:textId="77777777" w:rsidR="00EE492C" w:rsidRDefault="00EE492C" w:rsidP="003D3F64">
            <w:pPr>
              <w:contextualSpacing w:val="0"/>
              <w:jc w:val="left"/>
            </w:pPr>
          </w:p>
        </w:tc>
        <w:tc>
          <w:tcPr>
            <w:tcW w:w="2235" w:type="dxa"/>
            <w:gridSpan w:val="2"/>
          </w:tcPr>
          <w:p w14:paraId="0FE18476" w14:textId="77777777" w:rsidR="00EE492C" w:rsidRDefault="00CC643C" w:rsidP="003D3F64">
            <w:pPr>
              <w:contextualSpacing w:val="0"/>
              <w:jc w:val="left"/>
            </w:pPr>
            <w:r>
              <w:rPr>
                <w:sz w:val="24"/>
                <w:szCs w:val="24"/>
              </w:rPr>
              <w:t>61.9</w:t>
            </w:r>
          </w:p>
        </w:tc>
      </w:tr>
      <w:tr w:rsidR="00EE492C" w14:paraId="2AB71BC6" w14:textId="77777777">
        <w:trPr>
          <w:trHeight w:val="260"/>
        </w:trPr>
        <w:tc>
          <w:tcPr>
            <w:tcW w:w="4868" w:type="dxa"/>
          </w:tcPr>
          <w:p w14:paraId="68A7917C" w14:textId="77777777" w:rsidR="00EE492C" w:rsidRDefault="00CC643C" w:rsidP="003D3F64">
            <w:pPr>
              <w:contextualSpacing w:val="0"/>
              <w:jc w:val="left"/>
            </w:pPr>
            <w:r>
              <w:rPr>
                <w:sz w:val="24"/>
                <w:szCs w:val="24"/>
              </w:rPr>
              <w:t>Race: Two or more races, 2015</w:t>
            </w:r>
          </w:p>
        </w:tc>
        <w:tc>
          <w:tcPr>
            <w:tcW w:w="2070" w:type="dxa"/>
            <w:gridSpan w:val="2"/>
          </w:tcPr>
          <w:p w14:paraId="7F853B0D" w14:textId="77777777" w:rsidR="00EE492C" w:rsidRDefault="00EE492C" w:rsidP="003D3F64">
            <w:pPr>
              <w:contextualSpacing w:val="0"/>
              <w:jc w:val="left"/>
            </w:pPr>
          </w:p>
        </w:tc>
        <w:tc>
          <w:tcPr>
            <w:tcW w:w="2235" w:type="dxa"/>
            <w:gridSpan w:val="2"/>
          </w:tcPr>
          <w:p w14:paraId="35376F57" w14:textId="77777777" w:rsidR="00EE492C" w:rsidRDefault="00CC643C" w:rsidP="003D3F64">
            <w:pPr>
              <w:contextualSpacing w:val="0"/>
              <w:jc w:val="left"/>
            </w:pPr>
            <w:r>
              <w:rPr>
                <w:sz w:val="24"/>
                <w:szCs w:val="24"/>
              </w:rPr>
              <w:t>1.9</w:t>
            </w:r>
          </w:p>
        </w:tc>
      </w:tr>
      <w:tr w:rsidR="00EE492C" w14:paraId="36642068" w14:textId="77777777">
        <w:trPr>
          <w:trHeight w:val="260"/>
        </w:trPr>
        <w:tc>
          <w:tcPr>
            <w:tcW w:w="4868" w:type="dxa"/>
          </w:tcPr>
          <w:p w14:paraId="4DB13320" w14:textId="77777777" w:rsidR="00EE492C" w:rsidRDefault="00CC643C" w:rsidP="003D3F64">
            <w:pPr>
              <w:contextualSpacing w:val="0"/>
              <w:jc w:val="left"/>
            </w:pPr>
            <w:r>
              <w:rPr>
                <w:sz w:val="24"/>
                <w:szCs w:val="24"/>
              </w:rPr>
              <w:t>Foreign-born persons, 2010-2014</w:t>
            </w:r>
          </w:p>
        </w:tc>
        <w:tc>
          <w:tcPr>
            <w:tcW w:w="2070" w:type="dxa"/>
            <w:gridSpan w:val="2"/>
          </w:tcPr>
          <w:p w14:paraId="2203354F" w14:textId="77777777" w:rsidR="00EE492C" w:rsidRDefault="00EE492C" w:rsidP="003D3F64">
            <w:pPr>
              <w:contextualSpacing w:val="0"/>
              <w:jc w:val="left"/>
            </w:pPr>
          </w:p>
        </w:tc>
        <w:tc>
          <w:tcPr>
            <w:tcW w:w="2235" w:type="dxa"/>
            <w:gridSpan w:val="2"/>
          </w:tcPr>
          <w:p w14:paraId="7020D3A4" w14:textId="77777777" w:rsidR="00EE492C" w:rsidRDefault="00CC643C" w:rsidP="003D3F64">
            <w:pPr>
              <w:contextualSpacing w:val="0"/>
              <w:jc w:val="left"/>
            </w:pPr>
            <w:r>
              <w:rPr>
                <w:sz w:val="24"/>
                <w:szCs w:val="24"/>
              </w:rPr>
              <w:t>13.9</w:t>
            </w:r>
          </w:p>
        </w:tc>
      </w:tr>
      <w:tr w:rsidR="00EE492C" w14:paraId="3EF2F24C" w14:textId="77777777">
        <w:trPr>
          <w:trHeight w:val="260"/>
        </w:trPr>
        <w:tc>
          <w:tcPr>
            <w:tcW w:w="4868" w:type="dxa"/>
          </w:tcPr>
          <w:p w14:paraId="3A3C09ED" w14:textId="358A4559" w:rsidR="00EE492C" w:rsidRDefault="00CC643C" w:rsidP="003D3F64">
            <w:pPr>
              <w:contextualSpacing w:val="0"/>
              <w:jc w:val="left"/>
            </w:pPr>
            <w:r>
              <w:rPr>
                <w:sz w:val="24"/>
                <w:szCs w:val="24"/>
              </w:rPr>
              <w:t xml:space="preserve">Language other than English spoken at home, </w:t>
            </w:r>
            <w:r w:rsidR="008A5C32">
              <w:rPr>
                <w:sz w:val="24"/>
                <w:szCs w:val="24"/>
              </w:rPr>
              <w:t>percent</w:t>
            </w:r>
            <w:r>
              <w:rPr>
                <w:sz w:val="24"/>
                <w:szCs w:val="24"/>
              </w:rPr>
              <w:t xml:space="preserve"> of persons ages 5+ years, 2010-2014</w:t>
            </w:r>
          </w:p>
        </w:tc>
        <w:tc>
          <w:tcPr>
            <w:tcW w:w="2070" w:type="dxa"/>
            <w:gridSpan w:val="2"/>
          </w:tcPr>
          <w:p w14:paraId="2C55A244" w14:textId="77777777" w:rsidR="00EE492C" w:rsidRDefault="00EE492C" w:rsidP="003D3F64">
            <w:pPr>
              <w:contextualSpacing w:val="0"/>
              <w:jc w:val="left"/>
            </w:pPr>
          </w:p>
        </w:tc>
        <w:tc>
          <w:tcPr>
            <w:tcW w:w="2235" w:type="dxa"/>
            <w:gridSpan w:val="2"/>
          </w:tcPr>
          <w:p w14:paraId="6C3EC405" w14:textId="77777777" w:rsidR="00EE492C" w:rsidRDefault="00CC643C" w:rsidP="003D3F64">
            <w:pPr>
              <w:contextualSpacing w:val="0"/>
              <w:jc w:val="left"/>
            </w:pPr>
            <w:r>
              <w:rPr>
                <w:sz w:val="24"/>
                <w:szCs w:val="24"/>
              </w:rPr>
              <w:t>22.5</w:t>
            </w:r>
          </w:p>
        </w:tc>
      </w:tr>
      <w:tr w:rsidR="00EE492C" w14:paraId="2788304B" w14:textId="77777777">
        <w:trPr>
          <w:trHeight w:val="260"/>
        </w:trPr>
        <w:tc>
          <w:tcPr>
            <w:tcW w:w="4868" w:type="dxa"/>
          </w:tcPr>
          <w:p w14:paraId="09461877" w14:textId="6E803A71" w:rsidR="00EE492C" w:rsidRDefault="00CC643C" w:rsidP="003D3F64">
            <w:pPr>
              <w:contextualSpacing w:val="0"/>
              <w:jc w:val="left"/>
            </w:pPr>
            <w:r>
              <w:rPr>
                <w:sz w:val="24"/>
                <w:szCs w:val="24"/>
              </w:rPr>
              <w:t xml:space="preserve">High school graduate or higher, </w:t>
            </w:r>
            <w:r w:rsidR="008A5C32">
              <w:rPr>
                <w:sz w:val="24"/>
                <w:szCs w:val="24"/>
              </w:rPr>
              <w:t>percent</w:t>
            </w:r>
            <w:r>
              <w:rPr>
                <w:sz w:val="24"/>
                <w:szCs w:val="24"/>
              </w:rPr>
              <w:t xml:space="preserve"> of persons ages 25+ years, 2010-2014</w:t>
            </w:r>
          </w:p>
        </w:tc>
        <w:tc>
          <w:tcPr>
            <w:tcW w:w="2070" w:type="dxa"/>
            <w:gridSpan w:val="2"/>
          </w:tcPr>
          <w:p w14:paraId="61255250" w14:textId="77777777" w:rsidR="00EE492C" w:rsidRDefault="00EE492C" w:rsidP="003D3F64">
            <w:pPr>
              <w:contextualSpacing w:val="0"/>
              <w:jc w:val="left"/>
            </w:pPr>
          </w:p>
        </w:tc>
        <w:tc>
          <w:tcPr>
            <w:tcW w:w="2235" w:type="dxa"/>
            <w:gridSpan w:val="2"/>
          </w:tcPr>
          <w:p w14:paraId="6FD3B308" w14:textId="77777777" w:rsidR="00EE492C" w:rsidRDefault="00CC643C" w:rsidP="003D3F64">
            <w:pPr>
              <w:contextualSpacing w:val="0"/>
              <w:jc w:val="left"/>
            </w:pPr>
            <w:r>
              <w:rPr>
                <w:sz w:val="24"/>
                <w:szCs w:val="24"/>
              </w:rPr>
              <w:t>87.6</w:t>
            </w:r>
          </w:p>
        </w:tc>
      </w:tr>
      <w:tr w:rsidR="00EE492C" w14:paraId="431ECE4B" w14:textId="77777777">
        <w:trPr>
          <w:trHeight w:val="260"/>
        </w:trPr>
        <w:tc>
          <w:tcPr>
            <w:tcW w:w="4868" w:type="dxa"/>
          </w:tcPr>
          <w:p w14:paraId="2EB186C9" w14:textId="169FF270" w:rsidR="00EE492C" w:rsidRDefault="00CC643C" w:rsidP="003D3F64">
            <w:pPr>
              <w:contextualSpacing w:val="0"/>
              <w:jc w:val="left"/>
            </w:pPr>
            <w:r>
              <w:rPr>
                <w:sz w:val="24"/>
                <w:szCs w:val="24"/>
              </w:rPr>
              <w:t xml:space="preserve">Bachelor’s degree or higher, </w:t>
            </w:r>
            <w:r w:rsidR="008A5C32">
              <w:rPr>
                <w:sz w:val="24"/>
                <w:szCs w:val="24"/>
              </w:rPr>
              <w:t>percent</w:t>
            </w:r>
            <w:r>
              <w:rPr>
                <w:sz w:val="24"/>
                <w:szCs w:val="24"/>
              </w:rPr>
              <w:t xml:space="preserve"> of persons ages 25+ years, 2010-2014</w:t>
            </w:r>
          </w:p>
        </w:tc>
        <w:tc>
          <w:tcPr>
            <w:tcW w:w="2070" w:type="dxa"/>
            <w:gridSpan w:val="2"/>
          </w:tcPr>
          <w:p w14:paraId="6B8CA92E" w14:textId="77777777" w:rsidR="00EE492C" w:rsidRDefault="00EE492C" w:rsidP="003D3F64">
            <w:pPr>
              <w:contextualSpacing w:val="0"/>
              <w:jc w:val="left"/>
            </w:pPr>
          </w:p>
        </w:tc>
        <w:tc>
          <w:tcPr>
            <w:tcW w:w="2235" w:type="dxa"/>
            <w:gridSpan w:val="2"/>
          </w:tcPr>
          <w:p w14:paraId="0E433397" w14:textId="77777777" w:rsidR="00EE492C" w:rsidRDefault="00CC643C" w:rsidP="003D3F64">
            <w:pPr>
              <w:contextualSpacing w:val="0"/>
              <w:jc w:val="left"/>
            </w:pPr>
            <w:r>
              <w:rPr>
                <w:sz w:val="24"/>
                <w:szCs w:val="24"/>
              </w:rPr>
              <w:t>31.9</w:t>
            </w:r>
          </w:p>
        </w:tc>
      </w:tr>
      <w:tr w:rsidR="00EE492C" w14:paraId="62922FE3" w14:textId="77777777">
        <w:trPr>
          <w:trHeight w:val="260"/>
        </w:trPr>
        <w:tc>
          <w:tcPr>
            <w:tcW w:w="4868" w:type="dxa"/>
          </w:tcPr>
          <w:p w14:paraId="0FDCF40F" w14:textId="40559E0E" w:rsidR="00EE492C" w:rsidRDefault="00CC643C" w:rsidP="003D3F64">
            <w:pPr>
              <w:contextualSpacing w:val="0"/>
              <w:jc w:val="left"/>
            </w:pPr>
            <w:r>
              <w:rPr>
                <w:sz w:val="24"/>
                <w:szCs w:val="24"/>
              </w:rPr>
              <w:t xml:space="preserve">With a disability, </w:t>
            </w:r>
            <w:r w:rsidR="008A5C32">
              <w:rPr>
                <w:sz w:val="24"/>
                <w:szCs w:val="24"/>
              </w:rPr>
              <w:t>percent</w:t>
            </w:r>
            <w:r>
              <w:rPr>
                <w:sz w:val="24"/>
                <w:szCs w:val="24"/>
              </w:rPr>
              <w:t xml:space="preserve"> under age 65, 2010-2014</w:t>
            </w:r>
          </w:p>
        </w:tc>
        <w:tc>
          <w:tcPr>
            <w:tcW w:w="2070" w:type="dxa"/>
            <w:gridSpan w:val="2"/>
          </w:tcPr>
          <w:p w14:paraId="2A8B8AA3" w14:textId="77777777" w:rsidR="00EE492C" w:rsidRDefault="00EE492C" w:rsidP="003D3F64">
            <w:pPr>
              <w:contextualSpacing w:val="0"/>
              <w:jc w:val="left"/>
            </w:pPr>
          </w:p>
        </w:tc>
        <w:tc>
          <w:tcPr>
            <w:tcW w:w="2235" w:type="dxa"/>
            <w:gridSpan w:val="2"/>
          </w:tcPr>
          <w:p w14:paraId="465268FB" w14:textId="77777777" w:rsidR="00EE492C" w:rsidRDefault="00CC643C" w:rsidP="003D3F64">
            <w:pPr>
              <w:contextualSpacing w:val="0"/>
              <w:jc w:val="left"/>
            </w:pPr>
            <w:r>
              <w:rPr>
                <w:sz w:val="24"/>
                <w:szCs w:val="24"/>
              </w:rPr>
              <w:t>7.0</w:t>
            </w:r>
          </w:p>
        </w:tc>
      </w:tr>
      <w:tr w:rsidR="00EE492C" w14:paraId="29EB3C10" w14:textId="77777777">
        <w:trPr>
          <w:trHeight w:val="260"/>
        </w:trPr>
        <w:tc>
          <w:tcPr>
            <w:tcW w:w="4868" w:type="dxa"/>
          </w:tcPr>
          <w:p w14:paraId="1D43F4FA" w14:textId="40C2C0C8" w:rsidR="00EE492C" w:rsidRDefault="00CC643C" w:rsidP="003D3F64">
            <w:pPr>
              <w:contextualSpacing w:val="0"/>
              <w:jc w:val="left"/>
            </w:pPr>
            <w:r>
              <w:rPr>
                <w:sz w:val="24"/>
                <w:szCs w:val="24"/>
              </w:rPr>
              <w:t xml:space="preserve">In civilian labor force, </w:t>
            </w:r>
            <w:r w:rsidR="008A5C32">
              <w:rPr>
                <w:sz w:val="24"/>
                <w:szCs w:val="24"/>
              </w:rPr>
              <w:t>percent</w:t>
            </w:r>
            <w:r>
              <w:rPr>
                <w:sz w:val="24"/>
                <w:szCs w:val="24"/>
              </w:rPr>
              <w:t xml:space="preserve"> of population ages 16+ years, 2010-2014</w:t>
            </w:r>
          </w:p>
        </w:tc>
        <w:tc>
          <w:tcPr>
            <w:tcW w:w="2070" w:type="dxa"/>
            <w:gridSpan w:val="2"/>
          </w:tcPr>
          <w:p w14:paraId="5319E8AC" w14:textId="77777777" w:rsidR="00EE492C" w:rsidRDefault="00EE492C" w:rsidP="003D3F64">
            <w:pPr>
              <w:contextualSpacing w:val="0"/>
              <w:jc w:val="left"/>
            </w:pPr>
          </w:p>
        </w:tc>
        <w:tc>
          <w:tcPr>
            <w:tcW w:w="2235" w:type="dxa"/>
            <w:gridSpan w:val="2"/>
          </w:tcPr>
          <w:p w14:paraId="23FFDDC3" w14:textId="77777777" w:rsidR="00EE492C" w:rsidRDefault="00CC643C" w:rsidP="003D3F64">
            <w:pPr>
              <w:contextualSpacing w:val="0"/>
              <w:jc w:val="left"/>
            </w:pPr>
            <w:r>
              <w:rPr>
                <w:sz w:val="24"/>
                <w:szCs w:val="24"/>
              </w:rPr>
              <w:t>65.9</w:t>
            </w:r>
          </w:p>
        </w:tc>
      </w:tr>
      <w:tr w:rsidR="00EE492C" w14:paraId="3AFA2409" w14:textId="77777777">
        <w:trPr>
          <w:trHeight w:val="260"/>
        </w:trPr>
        <w:tc>
          <w:tcPr>
            <w:tcW w:w="4868" w:type="dxa"/>
          </w:tcPr>
          <w:p w14:paraId="406BEA75" w14:textId="343E126C" w:rsidR="00EE492C" w:rsidRDefault="00CC643C" w:rsidP="003D3F64">
            <w:pPr>
              <w:contextualSpacing w:val="0"/>
              <w:jc w:val="left"/>
            </w:pPr>
            <w:r>
              <w:rPr>
                <w:sz w:val="24"/>
                <w:szCs w:val="24"/>
              </w:rPr>
              <w:t xml:space="preserve">In civilian labor force, female, </w:t>
            </w:r>
            <w:r w:rsidR="008A5C32">
              <w:rPr>
                <w:sz w:val="24"/>
                <w:szCs w:val="24"/>
              </w:rPr>
              <w:t>percent</w:t>
            </w:r>
            <w:r>
              <w:rPr>
                <w:sz w:val="24"/>
                <w:szCs w:val="24"/>
              </w:rPr>
              <w:t xml:space="preserve"> of population ages 16+ years, 2010-2014</w:t>
            </w:r>
          </w:p>
        </w:tc>
        <w:tc>
          <w:tcPr>
            <w:tcW w:w="2070" w:type="dxa"/>
            <w:gridSpan w:val="2"/>
          </w:tcPr>
          <w:p w14:paraId="070E70A3" w14:textId="77777777" w:rsidR="00EE492C" w:rsidRDefault="00EE492C" w:rsidP="003D3F64">
            <w:pPr>
              <w:contextualSpacing w:val="0"/>
              <w:jc w:val="left"/>
            </w:pPr>
          </w:p>
        </w:tc>
        <w:tc>
          <w:tcPr>
            <w:tcW w:w="2235" w:type="dxa"/>
            <w:gridSpan w:val="2"/>
          </w:tcPr>
          <w:p w14:paraId="5003C06E" w14:textId="77777777" w:rsidR="00EE492C" w:rsidRDefault="00CC643C" w:rsidP="003D3F64">
            <w:pPr>
              <w:contextualSpacing w:val="0"/>
              <w:jc w:val="left"/>
            </w:pPr>
            <w:r>
              <w:rPr>
                <w:sz w:val="24"/>
                <w:szCs w:val="24"/>
              </w:rPr>
              <w:t>61.0</w:t>
            </w:r>
          </w:p>
        </w:tc>
      </w:tr>
      <w:tr w:rsidR="00EE492C" w14:paraId="28C56E2C" w14:textId="77777777">
        <w:trPr>
          <w:trHeight w:val="260"/>
        </w:trPr>
        <w:tc>
          <w:tcPr>
            <w:tcW w:w="4868" w:type="dxa"/>
          </w:tcPr>
          <w:p w14:paraId="29455293" w14:textId="0AB2E92C" w:rsidR="00EE492C" w:rsidRDefault="00CC643C" w:rsidP="003D3F64">
            <w:pPr>
              <w:contextualSpacing w:val="0"/>
              <w:jc w:val="left"/>
            </w:pPr>
            <w:r>
              <w:rPr>
                <w:sz w:val="24"/>
                <w:szCs w:val="24"/>
              </w:rPr>
              <w:t xml:space="preserve">Persons in poverty, </w:t>
            </w:r>
            <w:r w:rsidR="008A5C32">
              <w:rPr>
                <w:sz w:val="24"/>
                <w:szCs w:val="24"/>
              </w:rPr>
              <w:t>percent</w:t>
            </w:r>
          </w:p>
        </w:tc>
        <w:tc>
          <w:tcPr>
            <w:tcW w:w="2070" w:type="dxa"/>
            <w:gridSpan w:val="2"/>
          </w:tcPr>
          <w:p w14:paraId="637D9B0E" w14:textId="77777777" w:rsidR="00EE492C" w:rsidRDefault="00EE492C" w:rsidP="003D3F64">
            <w:pPr>
              <w:contextualSpacing w:val="0"/>
              <w:jc w:val="left"/>
            </w:pPr>
          </w:p>
        </w:tc>
        <w:tc>
          <w:tcPr>
            <w:tcW w:w="2235" w:type="dxa"/>
            <w:gridSpan w:val="2"/>
          </w:tcPr>
          <w:p w14:paraId="64B25721" w14:textId="77777777" w:rsidR="00EE492C" w:rsidRDefault="00CC643C" w:rsidP="003D3F64">
            <w:pPr>
              <w:contextualSpacing w:val="0"/>
              <w:jc w:val="left"/>
            </w:pPr>
            <w:r>
              <w:rPr>
                <w:sz w:val="24"/>
                <w:szCs w:val="24"/>
              </w:rPr>
              <w:t>14.4</w:t>
            </w:r>
          </w:p>
        </w:tc>
      </w:tr>
      <w:tr w:rsidR="00EE492C" w14:paraId="03EEFFF1" w14:textId="77777777">
        <w:trPr>
          <w:trHeight w:val="260"/>
        </w:trPr>
        <w:tc>
          <w:tcPr>
            <w:tcW w:w="4868" w:type="dxa"/>
          </w:tcPr>
          <w:p w14:paraId="39205804" w14:textId="77777777" w:rsidR="00EE492C" w:rsidRDefault="00EE492C" w:rsidP="003D3F64">
            <w:pPr>
              <w:contextualSpacing w:val="0"/>
              <w:jc w:val="left"/>
            </w:pPr>
          </w:p>
        </w:tc>
        <w:tc>
          <w:tcPr>
            <w:tcW w:w="2070" w:type="dxa"/>
            <w:gridSpan w:val="2"/>
          </w:tcPr>
          <w:p w14:paraId="28DD569D" w14:textId="77777777" w:rsidR="00EE492C" w:rsidRDefault="00CC643C" w:rsidP="003D3F64">
            <w:pPr>
              <w:contextualSpacing w:val="0"/>
              <w:jc w:val="left"/>
            </w:pPr>
            <w:r>
              <w:rPr>
                <w:sz w:val="24"/>
                <w:szCs w:val="24"/>
                <w:u w:val="single"/>
              </w:rPr>
              <w:t>Dollars</w:t>
            </w:r>
          </w:p>
        </w:tc>
        <w:tc>
          <w:tcPr>
            <w:tcW w:w="2235" w:type="dxa"/>
            <w:gridSpan w:val="2"/>
          </w:tcPr>
          <w:p w14:paraId="4E50919C" w14:textId="77777777" w:rsidR="00EE492C" w:rsidRDefault="00CC643C" w:rsidP="003D3F64">
            <w:pPr>
              <w:contextualSpacing w:val="0"/>
              <w:jc w:val="left"/>
            </w:pPr>
            <w:r>
              <w:rPr>
                <w:sz w:val="24"/>
                <w:szCs w:val="24"/>
                <w:u w:val="single"/>
              </w:rPr>
              <w:t>Dollars</w:t>
            </w:r>
          </w:p>
        </w:tc>
      </w:tr>
      <w:tr w:rsidR="00EE492C" w14:paraId="60375EEE" w14:textId="77777777">
        <w:trPr>
          <w:trHeight w:val="260"/>
        </w:trPr>
        <w:tc>
          <w:tcPr>
            <w:tcW w:w="4868" w:type="dxa"/>
          </w:tcPr>
          <w:p w14:paraId="02DD741B" w14:textId="77777777" w:rsidR="00EE492C" w:rsidRDefault="00CC643C" w:rsidP="003D3F64">
            <w:pPr>
              <w:contextualSpacing w:val="0"/>
              <w:jc w:val="left"/>
            </w:pPr>
            <w:r>
              <w:rPr>
                <w:sz w:val="24"/>
                <w:szCs w:val="24"/>
              </w:rPr>
              <w:t>Median household income, 2010-2014</w:t>
            </w:r>
          </w:p>
        </w:tc>
        <w:tc>
          <w:tcPr>
            <w:tcW w:w="2070" w:type="dxa"/>
            <w:gridSpan w:val="2"/>
          </w:tcPr>
          <w:p w14:paraId="04BBE217" w14:textId="77777777" w:rsidR="00EE492C" w:rsidRDefault="00EE492C" w:rsidP="003D3F64">
            <w:pPr>
              <w:contextualSpacing w:val="0"/>
              <w:jc w:val="left"/>
            </w:pPr>
          </w:p>
        </w:tc>
        <w:tc>
          <w:tcPr>
            <w:tcW w:w="2235" w:type="dxa"/>
            <w:gridSpan w:val="2"/>
          </w:tcPr>
          <w:p w14:paraId="36DD3B44" w14:textId="77777777" w:rsidR="00EE492C" w:rsidRDefault="00CC643C" w:rsidP="003D3F64">
            <w:pPr>
              <w:contextualSpacing w:val="0"/>
              <w:jc w:val="left"/>
            </w:pPr>
            <w:r>
              <w:rPr>
                <w:sz w:val="24"/>
                <w:szCs w:val="24"/>
              </w:rPr>
              <w:t>$57,166</w:t>
            </w:r>
          </w:p>
        </w:tc>
      </w:tr>
    </w:tbl>
    <w:p w14:paraId="4741CD11" w14:textId="77777777" w:rsidR="00EE492C" w:rsidRDefault="00EE492C" w:rsidP="003D3F64">
      <w:pPr>
        <w:ind w:left="1440"/>
        <w:jc w:val="left"/>
      </w:pPr>
    </w:p>
    <w:p w14:paraId="77813833" w14:textId="77777777" w:rsidR="00333B6A" w:rsidRDefault="00333B6A" w:rsidP="00DA4941">
      <w:pPr>
        <w:pStyle w:val="Heading2"/>
        <w:numPr>
          <w:ilvl w:val="2"/>
          <w:numId w:val="9"/>
        </w:numPr>
        <w:tabs>
          <w:tab w:val="clear" w:pos="720"/>
        </w:tabs>
        <w:ind w:left="540" w:hanging="360"/>
        <w:jc w:val="left"/>
      </w:pPr>
      <w:r>
        <w:t xml:space="preserve">Describe the problem in your service area that demonstrates the need for your proposed program. This must include a description of available indicators on the extent of victimization and victim assistance sought in your service area. Some county-level data may be retrieved from the Authority’s </w:t>
      </w:r>
      <w:hyperlink r:id="rId11">
        <w:r>
          <w:rPr>
            <w:color w:val="0000FF"/>
            <w:u w:val="single"/>
          </w:rPr>
          <w:t>Research &amp; Analysis Unit</w:t>
        </w:r>
      </w:hyperlink>
      <w:r>
        <w:t xml:space="preserve"> website (Click the </w:t>
      </w:r>
      <w:r>
        <w:rPr>
          <w:b/>
        </w:rPr>
        <w:t>DATA</w:t>
      </w:r>
      <w:r>
        <w:t xml:space="preserve"> tab to view downloadable datasets.).  Provide jurisdiction level data if possible. </w:t>
      </w:r>
    </w:p>
    <w:p w14:paraId="4264E1A3" w14:textId="77777777" w:rsidR="00EE492C" w:rsidRDefault="00EE492C" w:rsidP="00DA4941">
      <w:pPr>
        <w:pStyle w:val="Heading2"/>
        <w:tabs>
          <w:tab w:val="clear" w:pos="720"/>
        </w:tabs>
        <w:ind w:left="540" w:hanging="360"/>
        <w:jc w:val="left"/>
      </w:pPr>
    </w:p>
    <w:p w14:paraId="3331099A" w14:textId="77777777" w:rsidR="00EE492C" w:rsidRDefault="00CC643C" w:rsidP="00DA4941">
      <w:pPr>
        <w:pStyle w:val="Heading2"/>
        <w:numPr>
          <w:ilvl w:val="2"/>
          <w:numId w:val="9"/>
        </w:numPr>
        <w:tabs>
          <w:tab w:val="clear" w:pos="720"/>
        </w:tabs>
        <w:ind w:left="540" w:hanging="360"/>
        <w:jc w:val="left"/>
      </w:pPr>
      <w:r>
        <w:t xml:space="preserve">Describe strengths and challenges of the community to be served. A minimum of two strengths and two challenges are essential and must be related to the problem described in 1A. </w:t>
      </w:r>
    </w:p>
    <w:p w14:paraId="2CF4ABCD" w14:textId="77777777" w:rsidR="00333B6A" w:rsidRPr="00333B6A" w:rsidRDefault="00333B6A" w:rsidP="00DA4941">
      <w:pPr>
        <w:ind w:left="540" w:hanging="360"/>
      </w:pPr>
    </w:p>
    <w:p w14:paraId="7B4A152F" w14:textId="6FF75FA6" w:rsidR="00EE492C" w:rsidRDefault="00CC643C" w:rsidP="00DA4941">
      <w:pPr>
        <w:pStyle w:val="Heading2"/>
        <w:numPr>
          <w:ilvl w:val="2"/>
          <w:numId w:val="9"/>
        </w:numPr>
        <w:tabs>
          <w:tab w:val="clear" w:pos="720"/>
        </w:tabs>
        <w:ind w:left="540" w:hanging="360"/>
        <w:jc w:val="left"/>
      </w:pPr>
      <w:r>
        <w:lastRenderedPageBreak/>
        <w:t xml:space="preserve">Complete </w:t>
      </w:r>
      <w:r w:rsidR="00EB1651" w:rsidRPr="00EB1651">
        <w:t>the VOCA SAR Form</w:t>
      </w:r>
    </w:p>
    <w:p w14:paraId="641BADC6" w14:textId="77777777" w:rsidR="00EE492C" w:rsidRDefault="00EE492C" w:rsidP="003D3F64">
      <w:pPr>
        <w:jc w:val="left"/>
      </w:pPr>
    </w:p>
    <w:p w14:paraId="14E66EF5" w14:textId="744FFBD8" w:rsidR="00EE492C" w:rsidRDefault="00CC643C" w:rsidP="0091116E">
      <w:pPr>
        <w:pStyle w:val="Heading2"/>
        <w:numPr>
          <w:ilvl w:val="0"/>
          <w:numId w:val="9"/>
        </w:numPr>
        <w:tabs>
          <w:tab w:val="clear" w:pos="720"/>
        </w:tabs>
        <w:ind w:left="360"/>
        <w:jc w:val="left"/>
      </w:pPr>
      <w:r>
        <w:t xml:space="preserve">Agency Capacity and Experience </w:t>
      </w:r>
      <w:r>
        <w:rPr>
          <w:i/>
        </w:rPr>
        <w:t>(2-4 pages)</w:t>
      </w:r>
    </w:p>
    <w:p w14:paraId="673B614D" w14:textId="77777777" w:rsidR="00EE492C" w:rsidRDefault="00EE492C" w:rsidP="003D3F64">
      <w:pPr>
        <w:jc w:val="left"/>
      </w:pPr>
    </w:p>
    <w:p w14:paraId="6C10BEEE" w14:textId="5E8F60BC" w:rsidR="00EE492C" w:rsidRDefault="00CC643C" w:rsidP="00D848E5">
      <w:pPr>
        <w:pStyle w:val="Heading2"/>
        <w:numPr>
          <w:ilvl w:val="2"/>
          <w:numId w:val="9"/>
        </w:numPr>
        <w:tabs>
          <w:tab w:val="clear" w:pos="720"/>
        </w:tabs>
        <w:ind w:hanging="360"/>
        <w:jc w:val="left"/>
      </w:pPr>
      <w:r>
        <w:t xml:space="preserve">Describe history of providing </w:t>
      </w:r>
      <w:r w:rsidR="00BC1417" w:rsidRPr="00BC1417">
        <w:t xml:space="preserve">services </w:t>
      </w:r>
      <w:r w:rsidRPr="00BC1417">
        <w:t>f</w:t>
      </w:r>
      <w:r>
        <w:t xml:space="preserve">or victims of crime. Include quantitative (e.g. years of service; number of clients served last year) and qualitative (e.g. description of services provided; client case summaries) descriptions. </w:t>
      </w:r>
      <w:r w:rsidRPr="00CF715C">
        <w:t xml:space="preserve">If agency is new, state whether a minimum of 25 percent of its financial support comes from sources other than the Crime Victims Fund. </w:t>
      </w:r>
      <w:r w:rsidR="001E6A14">
        <w:br/>
      </w:r>
    </w:p>
    <w:p w14:paraId="528BE77C" w14:textId="3D7EE83C" w:rsidR="00337DA1" w:rsidRPr="007015D7" w:rsidRDefault="004E005B" w:rsidP="007015D7">
      <w:pPr>
        <w:pStyle w:val="ListParagraph"/>
        <w:numPr>
          <w:ilvl w:val="2"/>
          <w:numId w:val="9"/>
        </w:numPr>
        <w:ind w:hanging="360"/>
        <w:jc w:val="left"/>
      </w:pPr>
      <w:r>
        <w:rPr>
          <w:rFonts w:ascii="Times New Roman" w:hAnsi="Times New Roman" w:cs="Times New Roman"/>
          <w:sz w:val="24"/>
          <w:szCs w:val="24"/>
        </w:rPr>
        <w:t xml:space="preserve">If applicant </w:t>
      </w:r>
      <w:r w:rsidR="007015D7" w:rsidRPr="007015D7">
        <w:rPr>
          <w:rFonts w:ascii="Times New Roman" w:hAnsi="Times New Roman" w:cs="Times New Roman"/>
          <w:sz w:val="24"/>
          <w:szCs w:val="24"/>
        </w:rPr>
        <w:t xml:space="preserve">does not have a history of providing services for this specific focus area </w:t>
      </w:r>
      <w:r w:rsidR="00032407" w:rsidRPr="007015D7">
        <w:rPr>
          <w:rFonts w:ascii="Times New Roman" w:hAnsi="Times New Roman" w:cs="Times New Roman"/>
          <w:sz w:val="24"/>
          <w:szCs w:val="24"/>
        </w:rPr>
        <w:t xml:space="preserve">please explain how </w:t>
      </w:r>
      <w:r w:rsidR="00032407" w:rsidRPr="007015D7">
        <w:rPr>
          <w:rFonts w:ascii="Times New Roman" w:hAnsi="Times New Roman" w:cs="Times New Roman"/>
          <w:sz w:val="24"/>
          <w:szCs w:val="24"/>
        </w:rPr>
        <w:lastRenderedPageBreak/>
        <w:t>the applicant will build capacity to provide them. This explanation should include at least one capacity building example and demonstrate a strong understanding of such services.</w:t>
      </w:r>
      <w:r w:rsidR="001E6A14">
        <w:rPr>
          <w:rFonts w:ascii="Times New Roman" w:hAnsi="Times New Roman" w:cs="Times New Roman"/>
          <w:sz w:val="24"/>
          <w:szCs w:val="24"/>
        </w:rPr>
        <w:br/>
      </w:r>
    </w:p>
    <w:p w14:paraId="5E46D36E" w14:textId="48A01AC4" w:rsidR="00A40E29" w:rsidRPr="004101AF" w:rsidRDefault="00A40E29" w:rsidP="000305E5">
      <w:pPr>
        <w:pStyle w:val="ListParagraph"/>
        <w:numPr>
          <w:ilvl w:val="2"/>
          <w:numId w:val="9"/>
        </w:numPr>
        <w:ind w:hanging="360"/>
        <w:jc w:val="left"/>
        <w:rPr>
          <w:rFonts w:ascii="Times New Roman" w:hAnsi="Times New Roman" w:cs="Times New Roman"/>
          <w:sz w:val="24"/>
          <w:szCs w:val="24"/>
        </w:rPr>
      </w:pPr>
      <w:r>
        <w:rPr>
          <w:rFonts w:ascii="Times New Roman" w:hAnsi="Times New Roman" w:cs="Times New Roman"/>
          <w:sz w:val="24"/>
          <w:szCs w:val="24"/>
        </w:rPr>
        <w:t xml:space="preserve">If applicable, describe history of providing services to </w:t>
      </w:r>
      <w:r w:rsidR="002D2DF2">
        <w:rPr>
          <w:rFonts w:ascii="Times New Roman" w:hAnsi="Times New Roman" w:cs="Times New Roman"/>
          <w:sz w:val="24"/>
          <w:szCs w:val="24"/>
        </w:rPr>
        <w:t>the selected underserved gro</w:t>
      </w:r>
      <w:r w:rsidR="00122A8E">
        <w:rPr>
          <w:rFonts w:ascii="Times New Roman" w:hAnsi="Times New Roman" w:cs="Times New Roman"/>
          <w:sz w:val="24"/>
          <w:szCs w:val="24"/>
        </w:rPr>
        <w:t>ups listed on page 1</w:t>
      </w:r>
      <w:r w:rsidR="002D2DF2">
        <w:rPr>
          <w:rFonts w:ascii="Times New Roman" w:hAnsi="Times New Roman" w:cs="Times New Roman"/>
          <w:sz w:val="24"/>
          <w:szCs w:val="24"/>
        </w:rPr>
        <w:t>.</w:t>
      </w:r>
      <w:r w:rsidR="004101AF">
        <w:rPr>
          <w:rFonts w:ascii="Times New Roman" w:hAnsi="Times New Roman" w:cs="Times New Roman"/>
          <w:sz w:val="24"/>
          <w:szCs w:val="24"/>
        </w:rPr>
        <w:t xml:space="preserve"> </w:t>
      </w:r>
      <w:r w:rsidR="004101AF">
        <w:t>I</w:t>
      </w:r>
      <w:r w:rsidR="004101AF" w:rsidRPr="004101AF">
        <w:rPr>
          <w:rFonts w:ascii="Times New Roman" w:hAnsi="Times New Roman" w:cs="Times New Roman"/>
          <w:sz w:val="24"/>
          <w:szCs w:val="24"/>
        </w:rPr>
        <w:t>nclude quantitative (e.g. years of service; number of clients served last year) and qualitative (e.g. description of services provided; client case summaries) descriptions.</w:t>
      </w:r>
      <w:r w:rsidR="001E6A14">
        <w:rPr>
          <w:rFonts w:ascii="Times New Roman" w:hAnsi="Times New Roman" w:cs="Times New Roman"/>
          <w:sz w:val="24"/>
          <w:szCs w:val="24"/>
        </w:rPr>
        <w:br/>
      </w:r>
    </w:p>
    <w:p w14:paraId="14EBFF07" w14:textId="412FAA4B" w:rsidR="003405B9" w:rsidRPr="003405B9" w:rsidRDefault="00CC643C" w:rsidP="003405B9">
      <w:pPr>
        <w:pStyle w:val="Heading2"/>
        <w:numPr>
          <w:ilvl w:val="2"/>
          <w:numId w:val="9"/>
        </w:numPr>
        <w:tabs>
          <w:tab w:val="clear" w:pos="720"/>
        </w:tabs>
        <w:ind w:hanging="360"/>
        <w:jc w:val="left"/>
      </w:pPr>
      <w:r>
        <w:lastRenderedPageBreak/>
        <w:t xml:space="preserve">Describe fiscal experience and capacity to manage grants. Include all funding sources that support </w:t>
      </w:r>
      <w:r w:rsidR="002E5133">
        <w:t>victim service</w:t>
      </w:r>
      <w:r>
        <w:t xml:space="preserve"> programming. Include quantitative (e.g. size of budget and number of grants) and qualitative (e.g. process and procedure; summary of previous management) descriptions.</w:t>
      </w:r>
      <w:r w:rsidR="001E6A14">
        <w:br/>
      </w:r>
    </w:p>
    <w:p w14:paraId="19D79464" w14:textId="5CA4D7F6" w:rsidR="00EF748D" w:rsidRDefault="00EF748D" w:rsidP="00D848E5">
      <w:pPr>
        <w:pStyle w:val="ListParagraph"/>
        <w:numPr>
          <w:ilvl w:val="2"/>
          <w:numId w:val="9"/>
        </w:numPr>
        <w:ind w:hanging="360"/>
        <w:jc w:val="left"/>
        <w:rPr>
          <w:rFonts w:ascii="Times New Roman" w:hAnsi="Times New Roman" w:cs="Times New Roman"/>
          <w:sz w:val="24"/>
          <w:szCs w:val="24"/>
        </w:rPr>
      </w:pPr>
      <w:r w:rsidRPr="00EF748D">
        <w:rPr>
          <w:rFonts w:ascii="Times New Roman" w:hAnsi="Times New Roman" w:cs="Times New Roman"/>
          <w:sz w:val="24"/>
          <w:szCs w:val="24"/>
        </w:rPr>
        <w:t>If applicant currently receives VOCA funding, discuss how the proposed program compliments</w:t>
      </w:r>
      <w:r w:rsidR="00A544C6">
        <w:rPr>
          <w:rFonts w:ascii="Times New Roman" w:hAnsi="Times New Roman" w:cs="Times New Roman"/>
          <w:sz w:val="24"/>
          <w:szCs w:val="24"/>
        </w:rPr>
        <w:t xml:space="preserve"> existing funding.</w:t>
      </w:r>
      <w:r w:rsidR="00110FCB">
        <w:rPr>
          <w:rFonts w:ascii="Times New Roman" w:hAnsi="Times New Roman" w:cs="Times New Roman"/>
          <w:sz w:val="24"/>
          <w:szCs w:val="24"/>
        </w:rPr>
        <w:t xml:space="preserve"> </w:t>
      </w:r>
      <w:r w:rsidR="001E6A14">
        <w:rPr>
          <w:rFonts w:ascii="Times New Roman" w:hAnsi="Times New Roman" w:cs="Times New Roman"/>
          <w:sz w:val="24"/>
          <w:szCs w:val="24"/>
        </w:rPr>
        <w:br/>
      </w:r>
    </w:p>
    <w:p w14:paraId="4E22E670" w14:textId="6CE496F4" w:rsidR="003B6053" w:rsidRPr="00EF748D" w:rsidRDefault="003B6053" w:rsidP="00D848E5">
      <w:pPr>
        <w:pStyle w:val="ListParagraph"/>
        <w:numPr>
          <w:ilvl w:val="2"/>
          <w:numId w:val="9"/>
        </w:numPr>
        <w:ind w:hanging="360"/>
        <w:jc w:val="left"/>
        <w:rPr>
          <w:rFonts w:ascii="Times New Roman" w:hAnsi="Times New Roman" w:cs="Times New Roman"/>
          <w:sz w:val="24"/>
          <w:szCs w:val="24"/>
        </w:rPr>
      </w:pPr>
      <w:r>
        <w:rPr>
          <w:rFonts w:ascii="Times New Roman" w:hAnsi="Times New Roman" w:cs="Times New Roman"/>
          <w:sz w:val="24"/>
          <w:szCs w:val="24"/>
        </w:rPr>
        <w:t xml:space="preserve">If applicant is a Safe From the Start site, describe how the VOCA funds will expand on existing services. </w:t>
      </w:r>
    </w:p>
    <w:p w14:paraId="69ED71D3" w14:textId="3AFDD49B" w:rsidR="00EE492C" w:rsidRDefault="00CC643C" w:rsidP="00D848E5">
      <w:pPr>
        <w:pStyle w:val="Heading2"/>
        <w:numPr>
          <w:ilvl w:val="2"/>
          <w:numId w:val="9"/>
        </w:numPr>
        <w:tabs>
          <w:tab w:val="clear" w:pos="720"/>
        </w:tabs>
        <w:ind w:hanging="360"/>
        <w:jc w:val="left"/>
      </w:pPr>
      <w:r>
        <w:lastRenderedPageBreak/>
        <w:t xml:space="preserve">Describe how the applicant agency will sustain the </w:t>
      </w:r>
      <w:r w:rsidR="005274CF">
        <w:t xml:space="preserve">funded </w:t>
      </w:r>
      <w:r>
        <w:t xml:space="preserve">program at the end of the three-year funding period. </w:t>
      </w:r>
      <w:r w:rsidR="001E6A14">
        <w:br/>
      </w:r>
    </w:p>
    <w:p w14:paraId="4A366F80" w14:textId="68733086" w:rsidR="003405B9" w:rsidDel="0069175C" w:rsidRDefault="003405B9" w:rsidP="003405B9">
      <w:pPr>
        <w:pStyle w:val="ListParagraph"/>
        <w:numPr>
          <w:ilvl w:val="2"/>
          <w:numId w:val="9"/>
        </w:numPr>
        <w:ind w:hanging="360"/>
        <w:rPr>
          <w:del w:id="0" w:author="Brennan, Maureen" w:date="2017-06-14T16:01:00Z"/>
          <w:rFonts w:ascii="Times New Roman" w:hAnsi="Times New Roman" w:cs="Times New Roman"/>
          <w:sz w:val="24"/>
          <w:szCs w:val="24"/>
        </w:rPr>
      </w:pPr>
      <w:del w:id="1" w:author="Brennan, Maureen" w:date="2017-06-14T16:01:00Z">
        <w:r w:rsidRPr="003405B9" w:rsidDel="0069175C">
          <w:rPr>
            <w:rFonts w:ascii="Times New Roman" w:hAnsi="Times New Roman" w:cs="Times New Roman"/>
            <w:sz w:val="24"/>
            <w:szCs w:val="24"/>
          </w:rPr>
          <w:delText xml:space="preserve">Complete this </w:delText>
        </w:r>
        <w:commentRangeStart w:id="2"/>
        <w:r w:rsidRPr="003405B9" w:rsidDel="0069175C">
          <w:rPr>
            <w:rFonts w:ascii="Times New Roman" w:hAnsi="Times New Roman" w:cs="Times New Roman"/>
            <w:sz w:val="24"/>
            <w:szCs w:val="24"/>
          </w:rPr>
          <w:delText>chart</w:delText>
        </w:r>
      </w:del>
      <w:commentRangeEnd w:id="2"/>
      <w:r w:rsidR="0069175C">
        <w:rPr>
          <w:rStyle w:val="CommentReference"/>
        </w:rPr>
        <w:commentReference w:id="2"/>
      </w:r>
      <w:del w:id="3" w:author="Brennan, Maureen" w:date="2017-06-14T16:01:00Z">
        <w:r w:rsidRPr="003405B9" w:rsidDel="0069175C">
          <w:rPr>
            <w:rFonts w:ascii="Times New Roman" w:hAnsi="Times New Roman" w:cs="Times New Roman"/>
            <w:sz w:val="24"/>
            <w:szCs w:val="24"/>
          </w:rPr>
          <w:delText xml:space="preserve">: </w:delText>
        </w:r>
      </w:del>
    </w:p>
    <w:p w14:paraId="3485BE30" w14:textId="261967BD" w:rsidR="003405B9" w:rsidDel="0069175C" w:rsidRDefault="003405B9" w:rsidP="003405B9">
      <w:pPr>
        <w:pStyle w:val="ListParagraph"/>
        <w:ind w:left="1080"/>
        <w:rPr>
          <w:del w:id="4" w:author="Brennan, Maureen" w:date="2017-06-14T16:01:00Z"/>
          <w:rFonts w:ascii="Times New Roman" w:hAnsi="Times New Roman" w:cs="Times New Roman"/>
          <w:sz w:val="24"/>
          <w:szCs w:val="24"/>
        </w:rPr>
      </w:pPr>
    </w:p>
    <w:tbl>
      <w:tblPr>
        <w:tblStyle w:val="a0"/>
        <w:tblW w:w="10065" w:type="dxa"/>
        <w:tblInd w:w="-108" w:type="dxa"/>
        <w:tblLayout w:type="fixed"/>
        <w:tblLook w:val="0400" w:firstRow="0" w:lastRow="0" w:firstColumn="0" w:lastColumn="0" w:noHBand="0" w:noVBand="1"/>
      </w:tblPr>
      <w:tblGrid>
        <w:gridCol w:w="1620"/>
        <w:gridCol w:w="1620"/>
        <w:gridCol w:w="1965"/>
        <w:gridCol w:w="1860"/>
        <w:gridCol w:w="3000"/>
      </w:tblGrid>
      <w:tr w:rsidR="003405B9" w:rsidDel="0069175C" w14:paraId="5B5BC75E" w14:textId="197B7535" w:rsidTr="00120E9C">
        <w:trPr>
          <w:trHeight w:val="1280"/>
          <w:del w:id="5" w:author="Brennan, Maureen" w:date="2017-06-14T16:01:00Z"/>
        </w:trPr>
        <w:tc>
          <w:tcPr>
            <w:tcW w:w="1620" w:type="dxa"/>
            <w:tcBorders>
              <w:top w:val="single" w:sz="8" w:space="0" w:color="000000"/>
              <w:left w:val="single" w:sz="8" w:space="0" w:color="000000"/>
              <w:bottom w:val="single" w:sz="4" w:space="0" w:color="000000"/>
              <w:right w:val="single" w:sz="8" w:space="0" w:color="000000"/>
            </w:tcBorders>
            <w:tcMar>
              <w:left w:w="108" w:type="dxa"/>
              <w:right w:w="108" w:type="dxa"/>
            </w:tcMar>
          </w:tcPr>
          <w:p w14:paraId="67A228CC" w14:textId="1497D4DB" w:rsidR="003405B9" w:rsidDel="0069175C" w:rsidRDefault="003405B9" w:rsidP="00120E9C">
            <w:pPr>
              <w:rPr>
                <w:del w:id="6" w:author="Brennan, Maureen" w:date="2017-06-14T16:01:00Z"/>
              </w:rPr>
            </w:pPr>
            <w:del w:id="7" w:author="Brennan, Maureen" w:date="2017-06-14T16:01:00Z">
              <w:r w:rsidDel="0069175C">
                <w:rPr>
                  <w:rFonts w:ascii="Times New Roman" w:eastAsia="Times New Roman" w:hAnsi="Times New Roman" w:cs="Times New Roman"/>
                  <w:sz w:val="20"/>
                  <w:szCs w:val="20"/>
                </w:rPr>
                <w:delText>Name of Funding Source</w:delText>
              </w:r>
            </w:del>
          </w:p>
        </w:tc>
        <w:tc>
          <w:tcPr>
            <w:tcW w:w="1620" w:type="dxa"/>
            <w:tcBorders>
              <w:top w:val="single" w:sz="8" w:space="0" w:color="000000"/>
              <w:left w:val="nil"/>
              <w:bottom w:val="single" w:sz="4" w:space="0" w:color="000000"/>
              <w:right w:val="single" w:sz="8" w:space="0" w:color="000000"/>
            </w:tcBorders>
            <w:tcMar>
              <w:left w:w="108" w:type="dxa"/>
              <w:right w:w="108" w:type="dxa"/>
            </w:tcMar>
          </w:tcPr>
          <w:p w14:paraId="5304113F" w14:textId="2A7976AB" w:rsidR="003405B9" w:rsidDel="0069175C" w:rsidRDefault="003405B9" w:rsidP="00120E9C">
            <w:pPr>
              <w:jc w:val="left"/>
              <w:rPr>
                <w:del w:id="8" w:author="Brennan, Maureen" w:date="2017-06-14T16:01:00Z"/>
              </w:rPr>
            </w:pPr>
            <w:del w:id="9" w:author="Brennan, Maureen" w:date="2017-06-14T16:01:00Z">
              <w:r w:rsidDel="0069175C">
                <w:rPr>
                  <w:rFonts w:ascii="Times New Roman" w:eastAsia="Times New Roman" w:hAnsi="Times New Roman" w:cs="Times New Roman"/>
                  <w:sz w:val="20"/>
                  <w:szCs w:val="20"/>
                </w:rPr>
                <w:delText>Number of Contracts or other agreements</w:delText>
              </w:r>
            </w:del>
          </w:p>
          <w:p w14:paraId="5E167062" w14:textId="10CA47A1" w:rsidR="003405B9" w:rsidDel="0069175C" w:rsidRDefault="003405B9" w:rsidP="00120E9C">
            <w:pPr>
              <w:rPr>
                <w:del w:id="10" w:author="Brennan, Maureen" w:date="2017-06-14T16:01:00Z"/>
              </w:rPr>
            </w:pPr>
          </w:p>
        </w:tc>
        <w:tc>
          <w:tcPr>
            <w:tcW w:w="1965" w:type="dxa"/>
            <w:tcBorders>
              <w:top w:val="single" w:sz="8" w:space="0" w:color="000000"/>
              <w:left w:val="nil"/>
              <w:bottom w:val="single" w:sz="4" w:space="0" w:color="000000"/>
              <w:right w:val="single" w:sz="8" w:space="0" w:color="000000"/>
            </w:tcBorders>
            <w:tcMar>
              <w:left w:w="108" w:type="dxa"/>
              <w:right w:w="108" w:type="dxa"/>
            </w:tcMar>
          </w:tcPr>
          <w:p w14:paraId="1DE238EB" w14:textId="6E380EDB" w:rsidR="003405B9" w:rsidDel="0069175C" w:rsidRDefault="003405B9" w:rsidP="00120E9C">
            <w:pPr>
              <w:jc w:val="left"/>
              <w:rPr>
                <w:del w:id="11" w:author="Brennan, Maureen" w:date="2017-06-14T16:01:00Z"/>
              </w:rPr>
            </w:pPr>
            <w:del w:id="12" w:author="Brennan, Maureen" w:date="2017-06-14T16:01:00Z">
              <w:r w:rsidDel="0069175C">
                <w:rPr>
                  <w:rFonts w:ascii="Times New Roman" w:eastAsia="Times New Roman" w:hAnsi="Times New Roman" w:cs="Times New Roman"/>
                  <w:sz w:val="20"/>
                  <w:szCs w:val="20"/>
                </w:rPr>
                <w:delText>Estimated amount of contracts or other agreements</w:delText>
              </w:r>
            </w:del>
          </w:p>
        </w:tc>
        <w:tc>
          <w:tcPr>
            <w:tcW w:w="1860" w:type="dxa"/>
            <w:tcBorders>
              <w:top w:val="single" w:sz="8" w:space="0" w:color="000000"/>
              <w:left w:val="nil"/>
              <w:bottom w:val="single" w:sz="4" w:space="0" w:color="000000"/>
              <w:right w:val="single" w:sz="8" w:space="0" w:color="000000"/>
            </w:tcBorders>
            <w:tcMar>
              <w:left w:w="108" w:type="dxa"/>
              <w:right w:w="108" w:type="dxa"/>
            </w:tcMar>
          </w:tcPr>
          <w:p w14:paraId="0AAE56A2" w14:textId="23B2B23F" w:rsidR="003405B9" w:rsidDel="0069175C" w:rsidRDefault="003405B9" w:rsidP="00120E9C">
            <w:pPr>
              <w:jc w:val="left"/>
              <w:rPr>
                <w:del w:id="13" w:author="Brennan, Maureen" w:date="2017-06-14T16:01:00Z"/>
              </w:rPr>
            </w:pPr>
            <w:del w:id="14" w:author="Brennan, Maureen" w:date="2017-06-14T16:01:00Z">
              <w:r w:rsidDel="0069175C">
                <w:rPr>
                  <w:rFonts w:ascii="Times New Roman" w:eastAsia="Times New Roman" w:hAnsi="Times New Roman" w:cs="Times New Roman"/>
                  <w:sz w:val="20"/>
                  <w:szCs w:val="20"/>
                </w:rPr>
                <w:delText>Terms of the contracts or other agreements</w:delText>
              </w:r>
            </w:del>
          </w:p>
          <w:p w14:paraId="5D3E2E5C" w14:textId="196CD1F6" w:rsidR="003405B9" w:rsidDel="0069175C" w:rsidRDefault="003405B9" w:rsidP="00120E9C">
            <w:pPr>
              <w:rPr>
                <w:del w:id="15" w:author="Brennan, Maureen" w:date="2017-06-14T16:01:00Z"/>
              </w:rPr>
            </w:pPr>
          </w:p>
        </w:tc>
        <w:tc>
          <w:tcPr>
            <w:tcW w:w="3000" w:type="dxa"/>
            <w:tcBorders>
              <w:top w:val="single" w:sz="8" w:space="0" w:color="000000"/>
              <w:left w:val="nil"/>
              <w:bottom w:val="single" w:sz="4" w:space="0" w:color="000000"/>
              <w:right w:val="single" w:sz="8" w:space="0" w:color="000000"/>
            </w:tcBorders>
            <w:tcMar>
              <w:left w:w="108" w:type="dxa"/>
              <w:right w:w="108" w:type="dxa"/>
            </w:tcMar>
          </w:tcPr>
          <w:p w14:paraId="35857164" w14:textId="677BF539" w:rsidR="003405B9" w:rsidDel="0069175C" w:rsidRDefault="003405B9" w:rsidP="00120E9C">
            <w:pPr>
              <w:jc w:val="left"/>
              <w:rPr>
                <w:del w:id="16" w:author="Brennan, Maureen" w:date="2017-06-14T16:01:00Z"/>
              </w:rPr>
            </w:pPr>
            <w:del w:id="17" w:author="Brennan, Maureen" w:date="2017-06-14T16:01:00Z">
              <w:r w:rsidDel="0069175C">
                <w:rPr>
                  <w:rFonts w:ascii="Times New Roman" w:eastAsia="Times New Roman" w:hAnsi="Times New Roman" w:cs="Times New Roman"/>
                  <w:sz w:val="20"/>
                  <w:szCs w:val="20"/>
                </w:rPr>
                <w:delText>Nature/purpose of the contracts or other agreements</w:delText>
              </w:r>
            </w:del>
          </w:p>
        </w:tc>
      </w:tr>
      <w:tr w:rsidR="003405B9" w:rsidDel="0069175C" w14:paraId="1F82B871" w14:textId="2754FD17" w:rsidTr="00120E9C">
        <w:trPr>
          <w:trHeight w:val="220"/>
          <w:del w:id="18" w:author="Brennan, Maureen" w:date="2017-06-14T16:01:00Z"/>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AFC4A45" w14:textId="304C4281" w:rsidR="003405B9" w:rsidDel="0069175C" w:rsidRDefault="003405B9" w:rsidP="00120E9C">
            <w:pPr>
              <w:rPr>
                <w:del w:id="19" w:author="Brennan, Maureen" w:date="2017-06-14T16:01:00Z"/>
              </w:rPr>
            </w:pPr>
          </w:p>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BBA3332" w14:textId="78A016F1" w:rsidR="003405B9" w:rsidDel="0069175C" w:rsidRDefault="003405B9" w:rsidP="00120E9C">
            <w:pPr>
              <w:rPr>
                <w:del w:id="20" w:author="Brennan, Maureen" w:date="2017-06-14T16:01:00Z"/>
              </w:rPr>
            </w:pPr>
          </w:p>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14B085D" w14:textId="309D11B7" w:rsidR="003405B9" w:rsidDel="0069175C" w:rsidRDefault="003405B9" w:rsidP="00120E9C">
            <w:pPr>
              <w:rPr>
                <w:del w:id="21" w:author="Brennan, Maureen" w:date="2017-06-14T16:01:00Z"/>
              </w:rPr>
            </w:pPr>
          </w:p>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68CB3BA" w14:textId="14BD5E31" w:rsidR="003405B9" w:rsidDel="0069175C" w:rsidRDefault="003405B9" w:rsidP="00120E9C">
            <w:pPr>
              <w:rPr>
                <w:del w:id="22" w:author="Brennan, Maureen" w:date="2017-06-14T16:01:00Z"/>
              </w:rPr>
            </w:pPr>
          </w:p>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ED7952D" w14:textId="3FD346EE" w:rsidR="003405B9" w:rsidDel="0069175C" w:rsidRDefault="003405B9" w:rsidP="00120E9C">
            <w:pPr>
              <w:rPr>
                <w:del w:id="23" w:author="Brennan, Maureen" w:date="2017-06-14T16:01:00Z"/>
              </w:rPr>
            </w:pPr>
          </w:p>
        </w:tc>
      </w:tr>
      <w:tr w:rsidR="003405B9" w:rsidDel="0069175C" w14:paraId="207AECAB" w14:textId="401B5471" w:rsidTr="00120E9C">
        <w:trPr>
          <w:trHeight w:val="220"/>
          <w:del w:id="24" w:author="Brennan, Maureen" w:date="2017-06-14T16:01:00Z"/>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4EA7966" w14:textId="027E3307" w:rsidR="003405B9" w:rsidDel="0069175C" w:rsidRDefault="003405B9" w:rsidP="00120E9C">
            <w:pPr>
              <w:rPr>
                <w:del w:id="25" w:author="Brennan, Maureen" w:date="2017-06-14T16:01:00Z"/>
              </w:rPr>
            </w:pPr>
          </w:p>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24040A7" w14:textId="3E783496" w:rsidR="003405B9" w:rsidDel="0069175C" w:rsidRDefault="003405B9" w:rsidP="00120E9C">
            <w:pPr>
              <w:rPr>
                <w:del w:id="26" w:author="Brennan, Maureen" w:date="2017-06-14T16:01:00Z"/>
              </w:rPr>
            </w:pPr>
          </w:p>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5FD3795" w14:textId="24863C4F" w:rsidR="003405B9" w:rsidDel="0069175C" w:rsidRDefault="003405B9" w:rsidP="00120E9C">
            <w:pPr>
              <w:rPr>
                <w:del w:id="27" w:author="Brennan, Maureen" w:date="2017-06-14T16:01:00Z"/>
              </w:rPr>
            </w:pPr>
          </w:p>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E4A4510" w14:textId="4CC456B3" w:rsidR="003405B9" w:rsidDel="0069175C" w:rsidRDefault="003405B9" w:rsidP="00120E9C">
            <w:pPr>
              <w:rPr>
                <w:del w:id="28" w:author="Brennan, Maureen" w:date="2017-06-14T16:01:00Z"/>
              </w:rPr>
            </w:pPr>
          </w:p>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2487345" w14:textId="233EED1E" w:rsidR="003405B9" w:rsidDel="0069175C" w:rsidRDefault="003405B9" w:rsidP="00120E9C">
            <w:pPr>
              <w:rPr>
                <w:del w:id="29" w:author="Brennan, Maureen" w:date="2017-06-14T16:01:00Z"/>
              </w:rPr>
            </w:pPr>
          </w:p>
        </w:tc>
      </w:tr>
      <w:tr w:rsidR="003405B9" w:rsidDel="0069175C" w14:paraId="50C90DE7" w14:textId="7802D7B6" w:rsidTr="00120E9C">
        <w:trPr>
          <w:trHeight w:val="220"/>
          <w:del w:id="30" w:author="Brennan, Maureen" w:date="2017-06-14T16:01:00Z"/>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6D6245B" w14:textId="738343E5" w:rsidR="003405B9" w:rsidDel="0069175C" w:rsidRDefault="003405B9" w:rsidP="00120E9C">
            <w:pPr>
              <w:rPr>
                <w:del w:id="31" w:author="Brennan, Maureen" w:date="2017-06-14T16:01:00Z"/>
              </w:rPr>
            </w:pPr>
          </w:p>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03D6E6F" w14:textId="0DD0A806" w:rsidR="003405B9" w:rsidDel="0069175C" w:rsidRDefault="003405B9" w:rsidP="00120E9C">
            <w:pPr>
              <w:rPr>
                <w:del w:id="32" w:author="Brennan, Maureen" w:date="2017-06-14T16:01:00Z"/>
              </w:rPr>
            </w:pPr>
          </w:p>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FC254B7" w14:textId="18CA9D2A" w:rsidR="003405B9" w:rsidDel="0069175C" w:rsidRDefault="003405B9" w:rsidP="00120E9C">
            <w:pPr>
              <w:rPr>
                <w:del w:id="33" w:author="Brennan, Maureen" w:date="2017-06-14T16:01:00Z"/>
              </w:rPr>
            </w:pPr>
          </w:p>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D38D9C1" w14:textId="2FFC0377" w:rsidR="003405B9" w:rsidDel="0069175C" w:rsidRDefault="003405B9" w:rsidP="00120E9C">
            <w:pPr>
              <w:rPr>
                <w:del w:id="34" w:author="Brennan, Maureen" w:date="2017-06-14T16:01:00Z"/>
              </w:rPr>
            </w:pPr>
          </w:p>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906B135" w14:textId="721DB056" w:rsidR="003405B9" w:rsidDel="0069175C" w:rsidRDefault="003405B9" w:rsidP="00120E9C">
            <w:pPr>
              <w:rPr>
                <w:del w:id="35" w:author="Brennan, Maureen" w:date="2017-06-14T16:01:00Z"/>
              </w:rPr>
            </w:pPr>
          </w:p>
        </w:tc>
      </w:tr>
      <w:tr w:rsidR="003405B9" w:rsidDel="0069175C" w14:paraId="347BCD96" w14:textId="505FEE8D" w:rsidTr="00120E9C">
        <w:trPr>
          <w:trHeight w:val="220"/>
          <w:del w:id="36" w:author="Brennan, Maureen" w:date="2017-06-14T16:01:00Z"/>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C2733FA" w14:textId="201A66B7" w:rsidR="003405B9" w:rsidDel="0069175C" w:rsidRDefault="003405B9" w:rsidP="00120E9C">
            <w:pPr>
              <w:rPr>
                <w:del w:id="37" w:author="Brennan, Maureen" w:date="2017-06-14T16:01:00Z"/>
              </w:rPr>
            </w:pPr>
          </w:p>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701EE97" w14:textId="2FE34F3A" w:rsidR="003405B9" w:rsidDel="0069175C" w:rsidRDefault="003405B9" w:rsidP="00120E9C">
            <w:pPr>
              <w:rPr>
                <w:del w:id="38" w:author="Brennan, Maureen" w:date="2017-06-14T16:01:00Z"/>
              </w:rPr>
            </w:pPr>
          </w:p>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02AD87E" w14:textId="3E632841" w:rsidR="003405B9" w:rsidDel="0069175C" w:rsidRDefault="003405B9" w:rsidP="00120E9C">
            <w:pPr>
              <w:rPr>
                <w:del w:id="39" w:author="Brennan, Maureen" w:date="2017-06-14T16:01:00Z"/>
              </w:rPr>
            </w:pPr>
          </w:p>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6C0381C" w14:textId="7D0C2AB0" w:rsidR="003405B9" w:rsidDel="0069175C" w:rsidRDefault="003405B9" w:rsidP="00120E9C">
            <w:pPr>
              <w:rPr>
                <w:del w:id="40" w:author="Brennan, Maureen" w:date="2017-06-14T16:01:00Z"/>
              </w:rPr>
            </w:pPr>
          </w:p>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73557F2" w14:textId="56CEA36A" w:rsidR="003405B9" w:rsidDel="0069175C" w:rsidRDefault="003405B9" w:rsidP="00120E9C">
            <w:pPr>
              <w:rPr>
                <w:del w:id="41" w:author="Brennan, Maureen" w:date="2017-06-14T16:01:00Z"/>
              </w:rPr>
            </w:pPr>
          </w:p>
        </w:tc>
      </w:tr>
      <w:tr w:rsidR="003405B9" w:rsidDel="0069175C" w14:paraId="42D56DE7" w14:textId="12698A5A" w:rsidTr="00120E9C">
        <w:trPr>
          <w:trHeight w:val="220"/>
          <w:del w:id="42" w:author="Brennan, Maureen" w:date="2017-06-14T16:01:00Z"/>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C8AB1D6" w14:textId="0B4F7749" w:rsidR="003405B9" w:rsidDel="0069175C" w:rsidRDefault="003405B9" w:rsidP="00120E9C">
            <w:pPr>
              <w:rPr>
                <w:del w:id="43" w:author="Brennan, Maureen" w:date="2017-06-14T16:01:00Z"/>
              </w:rPr>
            </w:pPr>
          </w:p>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D51704" w14:textId="029FD9C1" w:rsidR="003405B9" w:rsidDel="0069175C" w:rsidRDefault="003405B9" w:rsidP="00120E9C">
            <w:pPr>
              <w:rPr>
                <w:del w:id="44" w:author="Brennan, Maureen" w:date="2017-06-14T16:01:00Z"/>
              </w:rPr>
            </w:pPr>
          </w:p>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CE0B7BC" w14:textId="4971775C" w:rsidR="003405B9" w:rsidDel="0069175C" w:rsidRDefault="003405B9" w:rsidP="00120E9C">
            <w:pPr>
              <w:rPr>
                <w:del w:id="45" w:author="Brennan, Maureen" w:date="2017-06-14T16:01:00Z"/>
              </w:rPr>
            </w:pPr>
          </w:p>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3F5ABD9" w14:textId="20FCF1BF" w:rsidR="003405B9" w:rsidDel="0069175C" w:rsidRDefault="003405B9" w:rsidP="00120E9C">
            <w:pPr>
              <w:rPr>
                <w:del w:id="46" w:author="Brennan, Maureen" w:date="2017-06-14T16:01:00Z"/>
              </w:rPr>
            </w:pPr>
          </w:p>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2CE63C0" w14:textId="22D2F764" w:rsidR="003405B9" w:rsidDel="0069175C" w:rsidRDefault="003405B9" w:rsidP="00120E9C">
            <w:pPr>
              <w:rPr>
                <w:del w:id="47" w:author="Brennan, Maureen" w:date="2017-06-14T16:01:00Z"/>
              </w:rPr>
            </w:pPr>
          </w:p>
        </w:tc>
      </w:tr>
      <w:tr w:rsidR="003405B9" w:rsidDel="0069175C" w14:paraId="2F5B1F68" w14:textId="33A477CC" w:rsidTr="00120E9C">
        <w:trPr>
          <w:trHeight w:val="220"/>
          <w:del w:id="48" w:author="Brennan, Maureen" w:date="2017-06-14T16:01:00Z"/>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0E616C2" w14:textId="75ED5C0F" w:rsidR="003405B9" w:rsidDel="0069175C" w:rsidRDefault="003405B9" w:rsidP="00120E9C">
            <w:pPr>
              <w:rPr>
                <w:del w:id="49" w:author="Brennan, Maureen" w:date="2017-06-14T16:01:00Z"/>
              </w:rPr>
            </w:pPr>
          </w:p>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603C0CE" w14:textId="2DF1A296" w:rsidR="003405B9" w:rsidDel="0069175C" w:rsidRDefault="003405B9" w:rsidP="00120E9C">
            <w:pPr>
              <w:rPr>
                <w:del w:id="50" w:author="Brennan, Maureen" w:date="2017-06-14T16:01:00Z"/>
              </w:rPr>
            </w:pPr>
          </w:p>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9087EBF" w14:textId="29F72724" w:rsidR="003405B9" w:rsidDel="0069175C" w:rsidRDefault="003405B9" w:rsidP="00120E9C">
            <w:pPr>
              <w:rPr>
                <w:del w:id="51" w:author="Brennan, Maureen" w:date="2017-06-14T16:01:00Z"/>
              </w:rPr>
            </w:pPr>
          </w:p>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5F32C0C" w14:textId="09A550F8" w:rsidR="003405B9" w:rsidDel="0069175C" w:rsidRDefault="003405B9" w:rsidP="00120E9C">
            <w:pPr>
              <w:rPr>
                <w:del w:id="52" w:author="Brennan, Maureen" w:date="2017-06-14T16:01:00Z"/>
              </w:rPr>
            </w:pPr>
          </w:p>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CED86DA" w14:textId="261FF91C" w:rsidR="003405B9" w:rsidDel="0069175C" w:rsidRDefault="003405B9" w:rsidP="00120E9C">
            <w:pPr>
              <w:rPr>
                <w:del w:id="53" w:author="Brennan, Maureen" w:date="2017-06-14T16:01:00Z"/>
              </w:rPr>
            </w:pPr>
          </w:p>
        </w:tc>
      </w:tr>
      <w:tr w:rsidR="003405B9" w:rsidDel="0069175C" w14:paraId="1DA2ABA9" w14:textId="274CBE8B" w:rsidTr="00120E9C">
        <w:trPr>
          <w:trHeight w:val="220"/>
          <w:del w:id="54" w:author="Brennan, Maureen" w:date="2017-06-14T16:01:00Z"/>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5D093D3" w14:textId="479491AB" w:rsidR="003405B9" w:rsidDel="0069175C" w:rsidRDefault="003405B9" w:rsidP="00120E9C">
            <w:pPr>
              <w:rPr>
                <w:del w:id="55" w:author="Brennan, Maureen" w:date="2017-06-14T16:01:00Z"/>
              </w:rPr>
            </w:pPr>
          </w:p>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DC3E496" w14:textId="29A52EAE" w:rsidR="003405B9" w:rsidDel="0069175C" w:rsidRDefault="003405B9" w:rsidP="00120E9C">
            <w:pPr>
              <w:rPr>
                <w:del w:id="56" w:author="Brennan, Maureen" w:date="2017-06-14T16:01:00Z"/>
              </w:rPr>
            </w:pPr>
          </w:p>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F252DA7" w14:textId="40FC8FB8" w:rsidR="003405B9" w:rsidDel="0069175C" w:rsidRDefault="003405B9" w:rsidP="00120E9C">
            <w:pPr>
              <w:rPr>
                <w:del w:id="57" w:author="Brennan, Maureen" w:date="2017-06-14T16:01:00Z"/>
              </w:rPr>
            </w:pPr>
          </w:p>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0552D5E" w14:textId="34225CC3" w:rsidR="003405B9" w:rsidDel="0069175C" w:rsidRDefault="003405B9" w:rsidP="00120E9C">
            <w:pPr>
              <w:rPr>
                <w:del w:id="58" w:author="Brennan, Maureen" w:date="2017-06-14T16:01:00Z"/>
              </w:rPr>
            </w:pPr>
          </w:p>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EBA56DA" w14:textId="254D734B" w:rsidR="003405B9" w:rsidDel="0069175C" w:rsidRDefault="003405B9" w:rsidP="00120E9C">
            <w:pPr>
              <w:rPr>
                <w:del w:id="59" w:author="Brennan, Maureen" w:date="2017-06-14T16:01:00Z"/>
              </w:rPr>
            </w:pPr>
          </w:p>
        </w:tc>
      </w:tr>
      <w:tr w:rsidR="003405B9" w:rsidDel="0069175C" w14:paraId="4D923415" w14:textId="7714975D" w:rsidTr="00120E9C">
        <w:trPr>
          <w:trHeight w:val="220"/>
          <w:del w:id="60" w:author="Brennan, Maureen" w:date="2017-06-14T16:01:00Z"/>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4A02A4C" w14:textId="46369A1C" w:rsidR="003405B9" w:rsidDel="0069175C" w:rsidRDefault="003405B9" w:rsidP="00120E9C">
            <w:pPr>
              <w:rPr>
                <w:del w:id="61" w:author="Brennan, Maureen" w:date="2017-06-14T16:01:00Z"/>
              </w:rPr>
            </w:pPr>
          </w:p>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F83460E" w14:textId="37C3062E" w:rsidR="003405B9" w:rsidDel="0069175C" w:rsidRDefault="003405B9" w:rsidP="00120E9C">
            <w:pPr>
              <w:rPr>
                <w:del w:id="62" w:author="Brennan, Maureen" w:date="2017-06-14T16:01:00Z"/>
              </w:rPr>
            </w:pPr>
          </w:p>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A235383" w14:textId="4FD0DCAA" w:rsidR="003405B9" w:rsidDel="0069175C" w:rsidRDefault="003405B9" w:rsidP="00120E9C">
            <w:pPr>
              <w:rPr>
                <w:del w:id="63" w:author="Brennan, Maureen" w:date="2017-06-14T16:01:00Z"/>
              </w:rPr>
            </w:pPr>
          </w:p>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847ACEA" w14:textId="1AAE4A50" w:rsidR="003405B9" w:rsidDel="0069175C" w:rsidRDefault="003405B9" w:rsidP="00120E9C">
            <w:pPr>
              <w:rPr>
                <w:del w:id="64" w:author="Brennan, Maureen" w:date="2017-06-14T16:01:00Z"/>
              </w:rPr>
            </w:pPr>
          </w:p>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0C19586" w14:textId="2B65AFC3" w:rsidR="003405B9" w:rsidDel="0069175C" w:rsidRDefault="003405B9" w:rsidP="00120E9C">
            <w:pPr>
              <w:rPr>
                <w:del w:id="65" w:author="Brennan, Maureen" w:date="2017-06-14T16:01:00Z"/>
              </w:rPr>
            </w:pPr>
          </w:p>
        </w:tc>
      </w:tr>
    </w:tbl>
    <w:p w14:paraId="324DA43B" w14:textId="6BFFCE95" w:rsidR="003405B9" w:rsidRPr="003405B9" w:rsidDel="0069175C" w:rsidRDefault="003405B9" w:rsidP="003405B9">
      <w:pPr>
        <w:pStyle w:val="ListParagraph"/>
        <w:ind w:left="1080"/>
        <w:rPr>
          <w:del w:id="66" w:author="Brennan, Maureen" w:date="2017-06-14T16:01:00Z"/>
          <w:rFonts w:ascii="Times New Roman" w:hAnsi="Times New Roman" w:cs="Times New Roman"/>
          <w:sz w:val="24"/>
          <w:szCs w:val="24"/>
        </w:rPr>
      </w:pPr>
    </w:p>
    <w:p w14:paraId="5534A64F" w14:textId="77777777" w:rsidR="00EE492C" w:rsidRDefault="00EE492C" w:rsidP="003D3F64">
      <w:pPr>
        <w:jc w:val="left"/>
      </w:pPr>
    </w:p>
    <w:p w14:paraId="5FDD0BCD" w14:textId="3B7D8C66" w:rsidR="00EE492C" w:rsidRDefault="00CC643C" w:rsidP="00EC024E">
      <w:pPr>
        <w:pStyle w:val="Heading2"/>
        <w:numPr>
          <w:ilvl w:val="0"/>
          <w:numId w:val="9"/>
        </w:numPr>
        <w:tabs>
          <w:tab w:val="clear" w:pos="720"/>
        </w:tabs>
        <w:ind w:left="360"/>
        <w:jc w:val="left"/>
      </w:pPr>
      <w:r>
        <w:lastRenderedPageBreak/>
        <w:t>Proposed Pro</w:t>
      </w:r>
      <w:r w:rsidR="00757320">
        <w:t>gram (R</w:t>
      </w:r>
      <w:r w:rsidR="00CF715C">
        <w:t xml:space="preserve">efer to pages </w:t>
      </w:r>
      <w:r w:rsidR="00757320">
        <w:t>1</w:t>
      </w:r>
      <w:r w:rsidR="004D01EC">
        <w:t>5</w:t>
      </w:r>
      <w:r w:rsidR="00757320">
        <w:t>-18</w:t>
      </w:r>
      <w:r w:rsidR="004D01EC">
        <w:t xml:space="preserve"> </w:t>
      </w:r>
      <w:r>
        <w:t xml:space="preserve">for program </w:t>
      </w:r>
      <w:r w:rsidR="00BA4481">
        <w:t>requirements</w:t>
      </w:r>
      <w:r w:rsidR="00757320">
        <w:t xml:space="preserve">. </w:t>
      </w:r>
      <w:r w:rsidR="00757320" w:rsidRPr="00035787">
        <w:t>Applicants are res</w:t>
      </w:r>
      <w:r w:rsidR="005705C2" w:rsidRPr="00035787">
        <w:t>ponsible for reviewing program requirements</w:t>
      </w:r>
      <w:r w:rsidR="00BA4481">
        <w:t>) (5-10</w:t>
      </w:r>
      <w:r>
        <w:t xml:space="preserve"> pages)</w:t>
      </w:r>
      <w:r w:rsidR="00736E0B">
        <w:t>.</w:t>
      </w:r>
    </w:p>
    <w:p w14:paraId="3078BC23" w14:textId="77777777" w:rsidR="00714663" w:rsidRDefault="00714663" w:rsidP="00714663">
      <w:pPr>
        <w:pStyle w:val="Heading2"/>
        <w:tabs>
          <w:tab w:val="clear" w:pos="720"/>
        </w:tabs>
        <w:ind w:left="0" w:firstLine="0"/>
        <w:jc w:val="left"/>
        <w:rPr>
          <w:rFonts w:ascii="Calibri" w:eastAsia="Calibri" w:hAnsi="Calibri" w:cs="Calibri"/>
          <w:sz w:val="22"/>
          <w:szCs w:val="22"/>
        </w:rPr>
      </w:pPr>
    </w:p>
    <w:p w14:paraId="61E665AE" w14:textId="77777777" w:rsidR="00E23FC0" w:rsidRPr="00E23FC0" w:rsidRDefault="00E23FC0" w:rsidP="00E23FC0"/>
    <w:p w14:paraId="4FEB8E12" w14:textId="1DEF4B1D" w:rsidR="00C73922" w:rsidRDefault="00DA4941" w:rsidP="007E0B5C">
      <w:pPr>
        <w:pStyle w:val="Heading2"/>
        <w:numPr>
          <w:ilvl w:val="2"/>
          <w:numId w:val="9"/>
        </w:numPr>
        <w:tabs>
          <w:tab w:val="clear" w:pos="720"/>
        </w:tabs>
        <w:ind w:left="1170" w:hanging="450"/>
        <w:jc w:val="left"/>
      </w:pPr>
      <w:r>
        <w:t xml:space="preserve">Core </w:t>
      </w:r>
      <w:r w:rsidR="00C73922">
        <w:t>Direct Services</w:t>
      </w:r>
    </w:p>
    <w:p w14:paraId="19CF9A92" w14:textId="77777777" w:rsidR="006862F2" w:rsidRDefault="006862F2" w:rsidP="006862F2">
      <w:pPr>
        <w:ind w:left="1170"/>
        <w:rPr>
          <w:rFonts w:ascii="Times New Roman" w:hAnsi="Times New Roman" w:cs="Times New Roman"/>
          <w:sz w:val="24"/>
          <w:szCs w:val="24"/>
        </w:rPr>
      </w:pPr>
    </w:p>
    <w:p w14:paraId="5112BFE0" w14:textId="011A6C97" w:rsidR="00C82452" w:rsidRDefault="0076598A" w:rsidP="006D048A">
      <w:pPr>
        <w:pStyle w:val="ListParagraph"/>
        <w:numPr>
          <w:ilvl w:val="4"/>
          <w:numId w:val="10"/>
        </w:numPr>
        <w:ind w:left="1710" w:hanging="270"/>
        <w:rPr>
          <w:rFonts w:ascii="Times New Roman" w:hAnsi="Times New Roman" w:cs="Times New Roman"/>
          <w:sz w:val="24"/>
          <w:szCs w:val="24"/>
        </w:rPr>
      </w:pPr>
      <w:r>
        <w:rPr>
          <w:rFonts w:ascii="Times New Roman" w:hAnsi="Times New Roman" w:cs="Times New Roman"/>
          <w:sz w:val="24"/>
          <w:szCs w:val="24"/>
        </w:rPr>
        <w:t>Describe the processes by which clients (and their families) are identified</w:t>
      </w:r>
      <w:r w:rsidR="001919A9">
        <w:rPr>
          <w:rFonts w:ascii="Times New Roman" w:hAnsi="Times New Roman" w:cs="Times New Roman"/>
          <w:sz w:val="24"/>
          <w:szCs w:val="24"/>
        </w:rPr>
        <w:t xml:space="preserve"> in the </w:t>
      </w:r>
      <w:r>
        <w:rPr>
          <w:rFonts w:ascii="Times New Roman" w:hAnsi="Times New Roman" w:cs="Times New Roman"/>
          <w:sz w:val="24"/>
          <w:szCs w:val="24"/>
        </w:rPr>
        <w:t xml:space="preserve">proposed program. Include any screening tools </w:t>
      </w:r>
      <w:del w:id="67" w:author="Brennan, Maureen" w:date="2017-06-14T16:01:00Z">
        <w:r w:rsidDel="0069175C">
          <w:rPr>
            <w:rFonts w:ascii="Times New Roman" w:hAnsi="Times New Roman" w:cs="Times New Roman"/>
            <w:sz w:val="24"/>
            <w:szCs w:val="24"/>
          </w:rPr>
          <w:delText xml:space="preserve">(if </w:delText>
        </w:r>
      </w:del>
      <w:r>
        <w:rPr>
          <w:rFonts w:ascii="Times New Roman" w:hAnsi="Times New Roman" w:cs="Times New Roman"/>
          <w:sz w:val="24"/>
          <w:szCs w:val="24"/>
        </w:rPr>
        <w:t>used</w:t>
      </w:r>
      <w:del w:id="68" w:author="Brennan, Maureen" w:date="2017-06-14T16:01:00Z">
        <w:r w:rsidDel="0069175C">
          <w:rPr>
            <w:rFonts w:ascii="Times New Roman" w:hAnsi="Times New Roman" w:cs="Times New Roman"/>
            <w:sz w:val="24"/>
            <w:szCs w:val="24"/>
          </w:rPr>
          <w:delText>)</w:delText>
        </w:r>
      </w:del>
      <w:bookmarkStart w:id="69" w:name="_GoBack"/>
      <w:bookmarkEnd w:id="69"/>
      <w:r>
        <w:rPr>
          <w:rFonts w:ascii="Times New Roman" w:hAnsi="Times New Roman" w:cs="Times New Roman"/>
          <w:sz w:val="24"/>
          <w:szCs w:val="24"/>
        </w:rPr>
        <w:t xml:space="preserve">. </w:t>
      </w:r>
    </w:p>
    <w:p w14:paraId="2836EA77" w14:textId="77777777" w:rsidR="00CD52C7" w:rsidRPr="006D048A" w:rsidRDefault="00CD52C7" w:rsidP="00CD52C7">
      <w:pPr>
        <w:pStyle w:val="ListParagraph"/>
        <w:ind w:left="1710"/>
        <w:rPr>
          <w:rFonts w:ascii="Times New Roman" w:hAnsi="Times New Roman" w:cs="Times New Roman"/>
          <w:sz w:val="24"/>
          <w:szCs w:val="24"/>
        </w:rPr>
      </w:pPr>
    </w:p>
    <w:p w14:paraId="6AF81D65" w14:textId="30CFFFDC" w:rsidR="00C82452" w:rsidRDefault="008E3BDC" w:rsidP="006D048A">
      <w:pPr>
        <w:pStyle w:val="ListParagraph"/>
        <w:numPr>
          <w:ilvl w:val="4"/>
          <w:numId w:val="10"/>
        </w:numPr>
        <w:ind w:left="1710" w:hanging="270"/>
        <w:rPr>
          <w:rFonts w:ascii="Times New Roman" w:hAnsi="Times New Roman" w:cs="Times New Roman"/>
          <w:sz w:val="24"/>
          <w:szCs w:val="24"/>
        </w:rPr>
      </w:pPr>
      <w:r>
        <w:rPr>
          <w:rFonts w:ascii="Times New Roman" w:hAnsi="Times New Roman" w:cs="Times New Roman"/>
          <w:sz w:val="24"/>
          <w:szCs w:val="24"/>
        </w:rPr>
        <w:t>Describe the proposed crisis intervention</w:t>
      </w:r>
      <w:r w:rsidR="00B26527">
        <w:rPr>
          <w:rFonts w:ascii="Times New Roman" w:hAnsi="Times New Roman" w:cs="Times New Roman"/>
          <w:sz w:val="24"/>
          <w:szCs w:val="24"/>
        </w:rPr>
        <w:t xml:space="preserve"> services. Including but not limited to when and where these services are available.</w:t>
      </w:r>
      <w:r w:rsidR="00BA4801">
        <w:rPr>
          <w:rFonts w:ascii="Times New Roman" w:hAnsi="Times New Roman" w:cs="Times New Roman"/>
          <w:sz w:val="24"/>
          <w:szCs w:val="24"/>
        </w:rPr>
        <w:t xml:space="preserve"> </w:t>
      </w:r>
      <w:r w:rsidR="00C82452" w:rsidRPr="009B1A1F">
        <w:rPr>
          <w:rFonts w:ascii="Times New Roman" w:hAnsi="Times New Roman" w:cs="Times New Roman"/>
          <w:sz w:val="24"/>
          <w:szCs w:val="24"/>
        </w:rPr>
        <w:t>Be sure to address all aspects of the Direct Services Pr</w:t>
      </w:r>
      <w:r w:rsidR="003B2467">
        <w:rPr>
          <w:rFonts w:ascii="Times New Roman" w:hAnsi="Times New Roman" w:cs="Times New Roman"/>
          <w:sz w:val="24"/>
          <w:szCs w:val="24"/>
        </w:rPr>
        <w:t xml:space="preserve">ogram Design outlined on </w:t>
      </w:r>
      <w:r w:rsidR="003B2467">
        <w:rPr>
          <w:rFonts w:ascii="Times New Roman" w:hAnsi="Times New Roman" w:cs="Times New Roman"/>
          <w:sz w:val="24"/>
          <w:szCs w:val="24"/>
        </w:rPr>
        <w:lastRenderedPageBreak/>
        <w:t>page 9-11</w:t>
      </w:r>
      <w:r w:rsidR="00C82452" w:rsidRPr="009B1A1F">
        <w:rPr>
          <w:rFonts w:ascii="Times New Roman" w:hAnsi="Times New Roman" w:cs="Times New Roman"/>
          <w:sz w:val="24"/>
          <w:szCs w:val="24"/>
        </w:rPr>
        <w:t xml:space="preserve"> of the NOFO</w:t>
      </w:r>
      <w:r w:rsidR="0069175C">
        <w:rPr>
          <w:rFonts w:ascii="Times New Roman" w:hAnsi="Times New Roman" w:cs="Times New Roman"/>
          <w:sz w:val="24"/>
          <w:szCs w:val="24"/>
        </w:rPr>
        <w:t>.</w:t>
      </w:r>
    </w:p>
    <w:p w14:paraId="02FC6838" w14:textId="77777777" w:rsidR="00CD52C7" w:rsidRPr="006D048A" w:rsidRDefault="00CD52C7" w:rsidP="00CD52C7">
      <w:pPr>
        <w:pStyle w:val="ListParagraph"/>
        <w:ind w:left="1710"/>
        <w:rPr>
          <w:rFonts w:ascii="Times New Roman" w:hAnsi="Times New Roman" w:cs="Times New Roman"/>
          <w:sz w:val="24"/>
          <w:szCs w:val="24"/>
        </w:rPr>
      </w:pPr>
    </w:p>
    <w:p w14:paraId="2185F84F" w14:textId="51B81461" w:rsidR="00BA4801" w:rsidRDefault="003C5F7F" w:rsidP="00D57278">
      <w:pPr>
        <w:pStyle w:val="ListParagraph"/>
        <w:numPr>
          <w:ilvl w:val="4"/>
          <w:numId w:val="10"/>
        </w:numPr>
        <w:ind w:left="1710" w:hanging="270"/>
        <w:rPr>
          <w:rFonts w:ascii="Times New Roman" w:hAnsi="Times New Roman" w:cs="Times New Roman"/>
          <w:sz w:val="24"/>
          <w:szCs w:val="24"/>
        </w:rPr>
      </w:pPr>
      <w:r w:rsidRPr="009B1A1F">
        <w:rPr>
          <w:rFonts w:ascii="Times New Roman" w:hAnsi="Times New Roman" w:cs="Times New Roman"/>
          <w:sz w:val="24"/>
          <w:szCs w:val="24"/>
        </w:rPr>
        <w:t>Describe the proposed c</w:t>
      </w:r>
      <w:r w:rsidR="008E3BDC" w:rsidRPr="009B1A1F">
        <w:rPr>
          <w:rFonts w:ascii="Times New Roman" w:hAnsi="Times New Roman" w:cs="Times New Roman"/>
          <w:sz w:val="24"/>
          <w:szCs w:val="24"/>
        </w:rPr>
        <w:t>ase management</w:t>
      </w:r>
      <w:r w:rsidRPr="009B1A1F">
        <w:rPr>
          <w:rFonts w:ascii="Times New Roman" w:hAnsi="Times New Roman" w:cs="Times New Roman"/>
          <w:sz w:val="24"/>
          <w:szCs w:val="24"/>
        </w:rPr>
        <w:t xml:space="preserve"> </w:t>
      </w:r>
      <w:r w:rsidR="00872B86" w:rsidRPr="009B1A1F">
        <w:rPr>
          <w:rFonts w:ascii="Times New Roman" w:hAnsi="Times New Roman" w:cs="Times New Roman"/>
          <w:sz w:val="24"/>
          <w:szCs w:val="24"/>
        </w:rPr>
        <w:t>services. Including but not</w:t>
      </w:r>
      <w:r w:rsidRPr="009B1A1F">
        <w:rPr>
          <w:rFonts w:ascii="Times New Roman" w:hAnsi="Times New Roman" w:cs="Times New Roman"/>
          <w:sz w:val="24"/>
          <w:szCs w:val="24"/>
        </w:rPr>
        <w:t xml:space="preserve"> limited to</w:t>
      </w:r>
      <w:r w:rsidR="00CE6452" w:rsidRPr="009B1A1F">
        <w:rPr>
          <w:rFonts w:ascii="Times New Roman" w:hAnsi="Times New Roman" w:cs="Times New Roman"/>
          <w:sz w:val="24"/>
          <w:szCs w:val="24"/>
        </w:rPr>
        <w:t xml:space="preserve"> the </w:t>
      </w:r>
      <w:r w:rsidR="00572751">
        <w:rPr>
          <w:rFonts w:ascii="Times New Roman" w:hAnsi="Times New Roman" w:cs="Times New Roman"/>
          <w:sz w:val="24"/>
          <w:szCs w:val="24"/>
        </w:rPr>
        <w:t xml:space="preserve">intake and </w:t>
      </w:r>
      <w:r w:rsidR="00CE6452" w:rsidRPr="009B1A1F">
        <w:rPr>
          <w:rFonts w:ascii="Times New Roman" w:hAnsi="Times New Roman" w:cs="Times New Roman"/>
          <w:sz w:val="24"/>
          <w:szCs w:val="24"/>
        </w:rPr>
        <w:t xml:space="preserve">assessment process used, types of advocacy and other needs expected </w:t>
      </w:r>
      <w:r w:rsidR="00BA4801" w:rsidRPr="009B1A1F">
        <w:rPr>
          <w:rFonts w:ascii="Times New Roman" w:hAnsi="Times New Roman" w:cs="Times New Roman"/>
          <w:sz w:val="24"/>
          <w:szCs w:val="24"/>
        </w:rPr>
        <w:t>and how these will be addressed.</w:t>
      </w:r>
      <w:r w:rsidR="00CE6452" w:rsidRPr="009B1A1F">
        <w:rPr>
          <w:rFonts w:ascii="Times New Roman" w:hAnsi="Times New Roman" w:cs="Times New Roman"/>
          <w:sz w:val="24"/>
          <w:szCs w:val="24"/>
        </w:rPr>
        <w:t xml:space="preserve"> </w:t>
      </w:r>
      <w:r w:rsidR="00BA4801" w:rsidRPr="009B1A1F">
        <w:rPr>
          <w:rFonts w:ascii="Times New Roman" w:hAnsi="Times New Roman" w:cs="Times New Roman"/>
          <w:sz w:val="24"/>
          <w:szCs w:val="24"/>
        </w:rPr>
        <w:t>Be sure to address all aspects of the Direct Services Pr</w:t>
      </w:r>
      <w:r w:rsidR="003B2467">
        <w:rPr>
          <w:rFonts w:ascii="Times New Roman" w:hAnsi="Times New Roman" w:cs="Times New Roman"/>
          <w:sz w:val="24"/>
          <w:szCs w:val="24"/>
        </w:rPr>
        <w:t>ogram Design outlined on page 9-11</w:t>
      </w:r>
      <w:r w:rsidR="00BA4801" w:rsidRPr="009B1A1F">
        <w:rPr>
          <w:rFonts w:ascii="Times New Roman" w:hAnsi="Times New Roman" w:cs="Times New Roman"/>
          <w:sz w:val="24"/>
          <w:szCs w:val="24"/>
        </w:rPr>
        <w:t xml:space="preserve"> of the NOFO.</w:t>
      </w:r>
    </w:p>
    <w:p w14:paraId="135A54AC" w14:textId="77777777" w:rsidR="00BF705B" w:rsidRPr="00BF705B" w:rsidRDefault="00BF705B" w:rsidP="00BF705B">
      <w:pPr>
        <w:rPr>
          <w:rFonts w:ascii="Times New Roman" w:hAnsi="Times New Roman" w:cs="Times New Roman"/>
          <w:sz w:val="24"/>
          <w:szCs w:val="24"/>
        </w:rPr>
      </w:pPr>
    </w:p>
    <w:p w14:paraId="41D3BCA2" w14:textId="5AF8C440" w:rsidR="0050316F" w:rsidRPr="00CD52C7" w:rsidRDefault="00BA4801" w:rsidP="00CD52C7">
      <w:pPr>
        <w:pStyle w:val="ListParagraph"/>
        <w:numPr>
          <w:ilvl w:val="4"/>
          <w:numId w:val="10"/>
        </w:numPr>
        <w:ind w:left="1700" w:hanging="350"/>
        <w:rPr>
          <w:rFonts w:ascii="Times New Roman" w:hAnsi="Times New Roman" w:cs="Times New Roman"/>
          <w:sz w:val="24"/>
          <w:szCs w:val="24"/>
        </w:rPr>
      </w:pPr>
      <w:r w:rsidRPr="00CD52C7">
        <w:rPr>
          <w:rFonts w:ascii="Times New Roman" w:hAnsi="Times New Roman" w:cs="Times New Roman"/>
          <w:sz w:val="24"/>
          <w:szCs w:val="24"/>
        </w:rPr>
        <w:t xml:space="preserve">Describe the proposed </w:t>
      </w:r>
      <w:r w:rsidR="008E3BDC" w:rsidRPr="00CD52C7">
        <w:rPr>
          <w:rFonts w:ascii="Times New Roman" w:hAnsi="Times New Roman" w:cs="Times New Roman"/>
          <w:sz w:val="24"/>
          <w:szCs w:val="24"/>
        </w:rPr>
        <w:t xml:space="preserve">individual counseling </w:t>
      </w:r>
      <w:r w:rsidR="00120227" w:rsidRPr="00CD52C7">
        <w:rPr>
          <w:rFonts w:ascii="Times New Roman" w:hAnsi="Times New Roman" w:cs="Times New Roman"/>
          <w:sz w:val="24"/>
          <w:szCs w:val="24"/>
        </w:rPr>
        <w:t>services</w:t>
      </w:r>
      <w:r w:rsidR="001E4D8D" w:rsidRPr="00CD52C7">
        <w:rPr>
          <w:rFonts w:ascii="Times New Roman" w:hAnsi="Times New Roman" w:cs="Times New Roman"/>
          <w:sz w:val="24"/>
          <w:szCs w:val="24"/>
        </w:rPr>
        <w:t xml:space="preserve">. </w:t>
      </w:r>
      <w:r w:rsidRPr="00CD52C7">
        <w:rPr>
          <w:rFonts w:ascii="Times New Roman" w:hAnsi="Times New Roman" w:cs="Times New Roman"/>
          <w:sz w:val="24"/>
          <w:szCs w:val="24"/>
        </w:rPr>
        <w:t xml:space="preserve">Including but not limited to how this service will meet </w:t>
      </w:r>
      <w:r w:rsidR="003F5B58" w:rsidRPr="00CD52C7">
        <w:rPr>
          <w:rFonts w:ascii="Times New Roman" w:hAnsi="Times New Roman" w:cs="Times New Roman"/>
          <w:sz w:val="24"/>
          <w:szCs w:val="24"/>
        </w:rPr>
        <w:t>client’</w:t>
      </w:r>
      <w:r w:rsidR="001919A9" w:rsidRPr="00CD52C7">
        <w:rPr>
          <w:rFonts w:ascii="Times New Roman" w:hAnsi="Times New Roman" w:cs="Times New Roman"/>
          <w:sz w:val="24"/>
          <w:szCs w:val="24"/>
        </w:rPr>
        <w:t>s needs.</w:t>
      </w:r>
      <w:r w:rsidR="00412335" w:rsidRPr="00CD52C7">
        <w:rPr>
          <w:rFonts w:ascii="Times New Roman" w:hAnsi="Times New Roman" w:cs="Times New Roman"/>
          <w:sz w:val="24"/>
          <w:szCs w:val="24"/>
        </w:rPr>
        <w:t xml:space="preserve"> </w:t>
      </w:r>
      <w:r w:rsidR="00EC4DC3" w:rsidRPr="00CD52C7">
        <w:rPr>
          <w:rFonts w:ascii="Times New Roman" w:hAnsi="Times New Roman" w:cs="Times New Roman"/>
          <w:sz w:val="24"/>
          <w:szCs w:val="24"/>
        </w:rPr>
        <w:t>Be sure to address</w:t>
      </w:r>
      <w:r w:rsidR="009B464F" w:rsidRPr="00CD52C7">
        <w:rPr>
          <w:rFonts w:ascii="Times New Roman" w:hAnsi="Times New Roman" w:cs="Times New Roman"/>
          <w:sz w:val="24"/>
          <w:szCs w:val="24"/>
        </w:rPr>
        <w:t xml:space="preserve"> the all aspects of the Direct Services Program Design outlined on page</w:t>
      </w:r>
      <w:r w:rsidR="004123CB" w:rsidRPr="00CD52C7">
        <w:rPr>
          <w:rFonts w:ascii="Times New Roman" w:hAnsi="Times New Roman" w:cs="Times New Roman"/>
          <w:sz w:val="24"/>
          <w:szCs w:val="24"/>
        </w:rPr>
        <w:t xml:space="preserve"> </w:t>
      </w:r>
      <w:r w:rsidR="001A5EA7">
        <w:rPr>
          <w:rFonts w:ascii="Times New Roman" w:hAnsi="Times New Roman" w:cs="Times New Roman"/>
          <w:sz w:val="24"/>
          <w:szCs w:val="24"/>
        </w:rPr>
        <w:t>9-11</w:t>
      </w:r>
      <w:r w:rsidR="004123CB" w:rsidRPr="00CD52C7">
        <w:rPr>
          <w:rFonts w:ascii="Times New Roman" w:hAnsi="Times New Roman" w:cs="Times New Roman"/>
          <w:sz w:val="24"/>
          <w:szCs w:val="24"/>
        </w:rPr>
        <w:t xml:space="preserve"> of the NOFO.</w:t>
      </w:r>
    </w:p>
    <w:p w14:paraId="3D4C0C2B" w14:textId="77777777" w:rsidR="00CD52C7" w:rsidRPr="00CD52C7" w:rsidRDefault="00CD52C7" w:rsidP="00CD52C7">
      <w:pPr>
        <w:rPr>
          <w:rFonts w:ascii="Times New Roman" w:hAnsi="Times New Roman" w:cs="Times New Roman"/>
          <w:sz w:val="24"/>
          <w:szCs w:val="24"/>
        </w:rPr>
      </w:pPr>
    </w:p>
    <w:p w14:paraId="1B7AFB02" w14:textId="6F0B2051" w:rsidR="00210683" w:rsidRDefault="00070A7C" w:rsidP="00035787">
      <w:pPr>
        <w:ind w:left="1710" w:hanging="450"/>
        <w:rPr>
          <w:rFonts w:ascii="Times New Roman" w:hAnsi="Times New Roman" w:cs="Times New Roman"/>
          <w:sz w:val="24"/>
          <w:szCs w:val="24"/>
        </w:rPr>
      </w:pPr>
      <w:r>
        <w:rPr>
          <w:rFonts w:ascii="Times New Roman" w:hAnsi="Times New Roman" w:cs="Times New Roman"/>
          <w:sz w:val="24"/>
          <w:szCs w:val="24"/>
        </w:rPr>
        <w:lastRenderedPageBreak/>
        <w:t>e.</w:t>
      </w:r>
      <w:r>
        <w:rPr>
          <w:rFonts w:ascii="Times New Roman" w:hAnsi="Times New Roman" w:cs="Times New Roman"/>
          <w:sz w:val="24"/>
          <w:szCs w:val="24"/>
        </w:rPr>
        <w:tab/>
        <w:t>For programs proposing to serv</w:t>
      </w:r>
      <w:r w:rsidR="001D718B">
        <w:rPr>
          <w:rFonts w:ascii="Times New Roman" w:hAnsi="Times New Roman" w:cs="Times New Roman"/>
          <w:sz w:val="24"/>
          <w:szCs w:val="24"/>
        </w:rPr>
        <w:t>ice minor victims of community violence</w:t>
      </w:r>
      <w:r>
        <w:rPr>
          <w:rFonts w:ascii="Times New Roman" w:hAnsi="Times New Roman" w:cs="Times New Roman"/>
          <w:sz w:val="24"/>
          <w:szCs w:val="24"/>
        </w:rPr>
        <w:t>, describe the evidence informed</w:t>
      </w:r>
      <w:r w:rsidR="00DC3416">
        <w:rPr>
          <w:rFonts w:ascii="Times New Roman" w:hAnsi="Times New Roman" w:cs="Times New Roman"/>
          <w:sz w:val="24"/>
          <w:szCs w:val="24"/>
        </w:rPr>
        <w:t xml:space="preserve"> </w:t>
      </w:r>
      <w:r>
        <w:rPr>
          <w:rFonts w:ascii="Times New Roman" w:hAnsi="Times New Roman" w:cs="Times New Roman"/>
          <w:sz w:val="24"/>
          <w:szCs w:val="24"/>
        </w:rPr>
        <w:t xml:space="preserve">therapeutic services provided to clients. </w:t>
      </w:r>
    </w:p>
    <w:p w14:paraId="22A20950" w14:textId="77777777" w:rsidR="00CD52C7" w:rsidRPr="009B1A1F" w:rsidRDefault="00CD52C7" w:rsidP="00035787">
      <w:pPr>
        <w:ind w:left="1710" w:hanging="450"/>
        <w:rPr>
          <w:rFonts w:ascii="Times New Roman" w:hAnsi="Times New Roman" w:cs="Times New Roman"/>
          <w:sz w:val="24"/>
          <w:szCs w:val="24"/>
        </w:rPr>
      </w:pPr>
    </w:p>
    <w:p w14:paraId="73A61A76" w14:textId="495A3F95" w:rsidR="00B33E93" w:rsidRDefault="00B33E93" w:rsidP="00035787">
      <w:pPr>
        <w:pStyle w:val="Heading2"/>
        <w:numPr>
          <w:ilvl w:val="0"/>
          <w:numId w:val="18"/>
        </w:numPr>
        <w:tabs>
          <w:tab w:val="clear" w:pos="720"/>
        </w:tabs>
        <w:jc w:val="left"/>
      </w:pPr>
      <w:r>
        <w:t xml:space="preserve">Describe lessons learned during service provision and how these lessons impacted program design. Include at least one example and implication for program design. </w:t>
      </w:r>
      <w:r w:rsidR="00603AB1">
        <w:br/>
      </w:r>
    </w:p>
    <w:p w14:paraId="5C84263A" w14:textId="33DCD1D2" w:rsidR="00850C00" w:rsidRDefault="00850C00" w:rsidP="00850C00">
      <w:pPr>
        <w:pStyle w:val="ListParagraph"/>
        <w:numPr>
          <w:ilvl w:val="0"/>
          <w:numId w:val="18"/>
        </w:numPr>
      </w:pPr>
      <w:r w:rsidRPr="005F349A">
        <w:rPr>
          <w:rFonts w:ascii="Times New Roman" w:eastAsia="Times New Roman" w:hAnsi="Times New Roman" w:cs="Times New Roman"/>
          <w:sz w:val="24"/>
          <w:szCs w:val="24"/>
        </w:rPr>
        <w:t xml:space="preserve">If addressing an underserved group, describe how </w:t>
      </w:r>
      <w:r>
        <w:rPr>
          <w:rFonts w:ascii="Times New Roman" w:eastAsia="Times New Roman" w:hAnsi="Times New Roman" w:cs="Times New Roman"/>
          <w:sz w:val="24"/>
          <w:szCs w:val="24"/>
        </w:rPr>
        <w:t xml:space="preserve">the </w:t>
      </w:r>
      <w:r w:rsidR="00BB35E7">
        <w:rPr>
          <w:rFonts w:ascii="Times New Roman" w:eastAsia="Times New Roman" w:hAnsi="Times New Roman" w:cs="Times New Roman"/>
          <w:sz w:val="24"/>
          <w:szCs w:val="24"/>
        </w:rPr>
        <w:t xml:space="preserve">client identification and direct services are adapted to </w:t>
      </w:r>
      <w:r w:rsidRPr="005F349A">
        <w:rPr>
          <w:rFonts w:ascii="Times New Roman" w:eastAsia="Times New Roman" w:hAnsi="Times New Roman" w:cs="Times New Roman"/>
          <w:sz w:val="24"/>
          <w:szCs w:val="24"/>
        </w:rPr>
        <w:t>serve the underserved group(s).</w:t>
      </w:r>
      <w:r w:rsidRPr="00D6091F">
        <w:t xml:space="preserve"> </w:t>
      </w:r>
      <w:r>
        <w:t xml:space="preserve"> </w:t>
      </w:r>
    </w:p>
    <w:p w14:paraId="7FCDAAD4" w14:textId="22CA3595" w:rsidR="00850C00" w:rsidRPr="00850C00" w:rsidRDefault="00850C00" w:rsidP="00BC5EDD">
      <w:pPr>
        <w:pStyle w:val="ListParagraph"/>
        <w:ind w:left="1729"/>
      </w:pPr>
    </w:p>
    <w:p w14:paraId="30FFB99B" w14:textId="21D9596C" w:rsidR="00820962" w:rsidRDefault="00A15EF9" w:rsidP="00BC5EDD">
      <w:pPr>
        <w:pStyle w:val="ListParagraph"/>
        <w:numPr>
          <w:ilvl w:val="2"/>
          <w:numId w:val="10"/>
        </w:numPr>
        <w:ind w:hanging="828"/>
        <w:rPr>
          <w:rFonts w:ascii="Times New Roman" w:hAnsi="Times New Roman" w:cs="Times New Roman"/>
          <w:sz w:val="24"/>
          <w:szCs w:val="24"/>
        </w:rPr>
      </w:pPr>
      <w:r>
        <w:rPr>
          <w:rFonts w:ascii="Times New Roman" w:hAnsi="Times New Roman" w:cs="Times New Roman"/>
          <w:sz w:val="24"/>
          <w:szCs w:val="24"/>
        </w:rPr>
        <w:t>Specialized services</w:t>
      </w:r>
    </w:p>
    <w:p w14:paraId="3D30EBBE" w14:textId="77777777" w:rsidR="003F0580" w:rsidRDefault="003F0580" w:rsidP="00BC5EDD">
      <w:pPr>
        <w:pStyle w:val="ListParagraph"/>
        <w:ind w:left="1728"/>
        <w:rPr>
          <w:rFonts w:ascii="Times New Roman" w:hAnsi="Times New Roman" w:cs="Times New Roman"/>
          <w:sz w:val="24"/>
          <w:szCs w:val="24"/>
        </w:rPr>
      </w:pPr>
    </w:p>
    <w:p w14:paraId="18D0A581" w14:textId="3BC99C5D" w:rsidR="003F0580" w:rsidRPr="003F0580" w:rsidRDefault="003F0580" w:rsidP="00BD6C5F">
      <w:pPr>
        <w:pStyle w:val="ListParagraph"/>
        <w:numPr>
          <w:ilvl w:val="4"/>
          <w:numId w:val="10"/>
        </w:numPr>
        <w:tabs>
          <w:tab w:val="left" w:pos="1710"/>
        </w:tabs>
        <w:ind w:left="1350" w:right="-90"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Describe </w:t>
      </w:r>
      <w:r w:rsidR="00CC6B97">
        <w:rPr>
          <w:rFonts w:ascii="Times New Roman" w:hAnsi="Times New Roman" w:cs="Times New Roman"/>
          <w:sz w:val="24"/>
          <w:szCs w:val="24"/>
        </w:rPr>
        <w:t xml:space="preserve">the working relationship between the applicant agency and </w:t>
      </w:r>
      <w:r w:rsidR="00603AB1">
        <w:rPr>
          <w:rFonts w:ascii="Times New Roman" w:hAnsi="Times New Roman" w:cs="Times New Roman"/>
          <w:sz w:val="24"/>
          <w:szCs w:val="24"/>
        </w:rPr>
        <w:tab/>
      </w:r>
      <w:r w:rsidR="00CC6B97">
        <w:rPr>
          <w:rFonts w:ascii="Times New Roman" w:hAnsi="Times New Roman" w:cs="Times New Roman"/>
          <w:sz w:val="24"/>
          <w:szCs w:val="24"/>
        </w:rPr>
        <w:t xml:space="preserve">experienced domestic and sexual violence </w:t>
      </w:r>
      <w:r w:rsidR="00C77AF7">
        <w:rPr>
          <w:rFonts w:ascii="Times New Roman" w:hAnsi="Times New Roman" w:cs="Times New Roman"/>
          <w:sz w:val="24"/>
          <w:szCs w:val="24"/>
        </w:rPr>
        <w:t xml:space="preserve">agencies. </w:t>
      </w:r>
      <w:r w:rsidR="00C74786">
        <w:rPr>
          <w:rFonts w:ascii="Times New Roman" w:hAnsi="Times New Roman" w:cs="Times New Roman"/>
          <w:sz w:val="24"/>
          <w:szCs w:val="24"/>
        </w:rPr>
        <w:t xml:space="preserve">Include length, frequency </w:t>
      </w:r>
      <w:r w:rsidR="00603AB1">
        <w:rPr>
          <w:rFonts w:ascii="Times New Roman" w:hAnsi="Times New Roman" w:cs="Times New Roman"/>
          <w:sz w:val="24"/>
          <w:szCs w:val="24"/>
        </w:rPr>
        <w:tab/>
      </w:r>
      <w:r w:rsidR="00C74786">
        <w:rPr>
          <w:rFonts w:ascii="Times New Roman" w:hAnsi="Times New Roman" w:cs="Times New Roman"/>
          <w:sz w:val="24"/>
          <w:szCs w:val="24"/>
        </w:rPr>
        <w:t xml:space="preserve">of meetings and at least one example of collaboration. </w:t>
      </w:r>
      <w:r w:rsidR="00521FD6">
        <w:rPr>
          <w:rFonts w:ascii="Times New Roman" w:hAnsi="Times New Roman" w:cs="Times New Roman"/>
          <w:sz w:val="24"/>
          <w:szCs w:val="24"/>
        </w:rPr>
        <w:t xml:space="preserve">Include a written letter of </w:t>
      </w:r>
      <w:r w:rsidR="00603AB1">
        <w:rPr>
          <w:rFonts w:ascii="Times New Roman" w:hAnsi="Times New Roman" w:cs="Times New Roman"/>
          <w:sz w:val="24"/>
          <w:szCs w:val="24"/>
        </w:rPr>
        <w:tab/>
      </w:r>
      <w:r w:rsidR="00521FD6">
        <w:rPr>
          <w:rFonts w:ascii="Times New Roman" w:hAnsi="Times New Roman" w:cs="Times New Roman"/>
          <w:sz w:val="24"/>
          <w:szCs w:val="24"/>
        </w:rPr>
        <w:t xml:space="preserve">agreement </w:t>
      </w:r>
      <w:r w:rsidR="0026331D">
        <w:rPr>
          <w:rFonts w:ascii="Times New Roman" w:hAnsi="Times New Roman" w:cs="Times New Roman"/>
          <w:sz w:val="24"/>
          <w:szCs w:val="24"/>
        </w:rPr>
        <w:t xml:space="preserve">in which both parties agree to domestic and sexual violence </w:t>
      </w:r>
      <w:r w:rsidR="009911CA" w:rsidRPr="0064390B">
        <w:rPr>
          <w:rFonts w:ascii="Times New Roman" w:hAnsi="Times New Roman" w:cs="Times New Roman"/>
          <w:sz w:val="24"/>
          <w:szCs w:val="24"/>
        </w:rPr>
        <w:t xml:space="preserve">provide </w:t>
      </w:r>
      <w:r w:rsidR="00603AB1">
        <w:rPr>
          <w:rFonts w:ascii="Times New Roman" w:hAnsi="Times New Roman" w:cs="Times New Roman"/>
          <w:sz w:val="24"/>
          <w:szCs w:val="24"/>
        </w:rPr>
        <w:tab/>
      </w:r>
      <w:r w:rsidR="009911CA" w:rsidRPr="0064390B">
        <w:rPr>
          <w:rFonts w:ascii="Times New Roman" w:hAnsi="Times New Roman" w:cs="Times New Roman"/>
          <w:sz w:val="24"/>
          <w:szCs w:val="24"/>
        </w:rPr>
        <w:t>consultation and/or training</w:t>
      </w:r>
      <w:r w:rsidR="0026331D">
        <w:rPr>
          <w:rFonts w:ascii="Times New Roman" w:hAnsi="Times New Roman" w:cs="Times New Roman"/>
          <w:sz w:val="24"/>
          <w:szCs w:val="24"/>
        </w:rPr>
        <w:t xml:space="preserve"> when needed</w:t>
      </w:r>
      <w:r w:rsidR="00713EB9">
        <w:rPr>
          <w:rFonts w:ascii="Times New Roman" w:hAnsi="Times New Roman" w:cs="Times New Roman"/>
          <w:sz w:val="24"/>
          <w:szCs w:val="24"/>
        </w:rPr>
        <w:t xml:space="preserve"> and referral process</w:t>
      </w:r>
      <w:r w:rsidR="00BD6C5F">
        <w:rPr>
          <w:rFonts w:ascii="Times New Roman" w:hAnsi="Times New Roman" w:cs="Times New Roman"/>
          <w:sz w:val="24"/>
          <w:szCs w:val="24"/>
        </w:rPr>
        <w:t xml:space="preserve"> where </w:t>
      </w:r>
      <w:r w:rsidR="00603AB1">
        <w:rPr>
          <w:rFonts w:ascii="Times New Roman" w:hAnsi="Times New Roman" w:cs="Times New Roman"/>
          <w:sz w:val="24"/>
          <w:szCs w:val="24"/>
        </w:rPr>
        <w:tab/>
      </w:r>
      <w:r w:rsidR="00BD6C5F">
        <w:rPr>
          <w:rFonts w:ascii="Times New Roman" w:hAnsi="Times New Roman" w:cs="Times New Roman"/>
          <w:sz w:val="24"/>
          <w:szCs w:val="24"/>
        </w:rPr>
        <w:t>appropriate.</w:t>
      </w:r>
      <w:r w:rsidR="009911CA">
        <w:rPr>
          <w:rFonts w:ascii="Times New Roman" w:hAnsi="Times New Roman" w:cs="Times New Roman"/>
          <w:sz w:val="24"/>
          <w:szCs w:val="24"/>
        </w:rPr>
        <w:t xml:space="preserve"> </w:t>
      </w:r>
      <w:r w:rsidR="00A15EF9">
        <w:rPr>
          <w:rFonts w:ascii="Times New Roman" w:hAnsi="Times New Roman" w:cs="Times New Roman"/>
          <w:sz w:val="24"/>
          <w:szCs w:val="24"/>
        </w:rPr>
        <w:t xml:space="preserve">In addition, if applicable, describe the types of victimization that </w:t>
      </w:r>
      <w:r w:rsidR="00603AB1">
        <w:rPr>
          <w:rFonts w:ascii="Times New Roman" w:hAnsi="Times New Roman" w:cs="Times New Roman"/>
          <w:sz w:val="24"/>
          <w:szCs w:val="24"/>
        </w:rPr>
        <w:tab/>
      </w:r>
      <w:r w:rsidR="00A15EF9">
        <w:rPr>
          <w:rFonts w:ascii="Times New Roman" w:hAnsi="Times New Roman" w:cs="Times New Roman"/>
          <w:sz w:val="24"/>
          <w:szCs w:val="24"/>
        </w:rPr>
        <w:t xml:space="preserve">the applicant agency would need to </w:t>
      </w:r>
      <w:r w:rsidR="00CB2ACE">
        <w:rPr>
          <w:rFonts w:ascii="Times New Roman" w:hAnsi="Times New Roman" w:cs="Times New Roman"/>
          <w:sz w:val="24"/>
          <w:szCs w:val="24"/>
        </w:rPr>
        <w:t xml:space="preserve">refer out to another agency. </w:t>
      </w:r>
    </w:p>
    <w:p w14:paraId="352FBAB1" w14:textId="77777777" w:rsidR="003F0580" w:rsidRPr="003F0580" w:rsidRDefault="003F0580" w:rsidP="00BD6C5F">
      <w:pPr>
        <w:pStyle w:val="ListParagraph"/>
        <w:ind w:left="1728"/>
        <w:jc w:val="left"/>
        <w:rPr>
          <w:rFonts w:ascii="Times New Roman" w:hAnsi="Times New Roman" w:cs="Times New Roman"/>
          <w:sz w:val="24"/>
          <w:szCs w:val="24"/>
        </w:rPr>
      </w:pPr>
    </w:p>
    <w:p w14:paraId="7D64E494" w14:textId="77777777" w:rsidR="00CD52C7" w:rsidRPr="00CD52C7" w:rsidRDefault="00CD52C7" w:rsidP="00CD52C7"/>
    <w:p w14:paraId="4C69865D" w14:textId="07DDCD40" w:rsidR="006862F2" w:rsidRPr="00035787" w:rsidRDefault="006862F2" w:rsidP="000305E5">
      <w:pPr>
        <w:pStyle w:val="ListParagraph"/>
        <w:numPr>
          <w:ilvl w:val="0"/>
          <w:numId w:val="21"/>
        </w:numPr>
        <w:rPr>
          <w:rFonts w:ascii="Times New Roman" w:hAnsi="Times New Roman" w:cs="Times New Roman"/>
          <w:sz w:val="24"/>
          <w:szCs w:val="24"/>
        </w:rPr>
      </w:pPr>
      <w:r w:rsidRPr="00035787">
        <w:rPr>
          <w:rFonts w:ascii="Times New Roman" w:hAnsi="Times New Roman" w:cs="Times New Roman"/>
          <w:sz w:val="24"/>
          <w:szCs w:val="24"/>
        </w:rPr>
        <w:t>Check</w:t>
      </w:r>
      <w:r w:rsidR="00C71106" w:rsidRPr="00035787">
        <w:rPr>
          <w:rFonts w:ascii="Times New Roman" w:hAnsi="Times New Roman" w:cs="Times New Roman"/>
          <w:sz w:val="24"/>
          <w:szCs w:val="24"/>
        </w:rPr>
        <w:t xml:space="preserve"> the </w:t>
      </w:r>
      <w:r w:rsidR="00EA0AD3" w:rsidRPr="00035787">
        <w:rPr>
          <w:rFonts w:ascii="Times New Roman" w:hAnsi="Times New Roman" w:cs="Times New Roman"/>
          <w:sz w:val="24"/>
          <w:szCs w:val="24"/>
        </w:rPr>
        <w:t xml:space="preserve">additional </w:t>
      </w:r>
      <w:r w:rsidR="00C71106" w:rsidRPr="00035787">
        <w:rPr>
          <w:rFonts w:ascii="Times New Roman" w:hAnsi="Times New Roman" w:cs="Times New Roman"/>
          <w:sz w:val="24"/>
          <w:szCs w:val="24"/>
        </w:rPr>
        <w:t>direct service(s) proposed</w:t>
      </w:r>
      <w:r w:rsidR="00A92F49" w:rsidRPr="00035787">
        <w:rPr>
          <w:rFonts w:ascii="Times New Roman" w:hAnsi="Times New Roman" w:cs="Times New Roman"/>
          <w:sz w:val="24"/>
          <w:szCs w:val="24"/>
        </w:rPr>
        <w:t xml:space="preserve"> for adult victims</w:t>
      </w:r>
      <w:r w:rsidR="0050316F" w:rsidRPr="00035787">
        <w:rPr>
          <w:rFonts w:ascii="Times New Roman" w:hAnsi="Times New Roman" w:cs="Times New Roman"/>
          <w:sz w:val="24"/>
          <w:szCs w:val="24"/>
        </w:rPr>
        <w:t>. Applicants must select at least one.</w:t>
      </w:r>
      <w:r w:rsidR="00EA0AD3" w:rsidRPr="00035787">
        <w:rPr>
          <w:rFonts w:ascii="Times New Roman" w:hAnsi="Times New Roman" w:cs="Times New Roman"/>
          <w:sz w:val="24"/>
          <w:szCs w:val="24"/>
        </w:rPr>
        <w:t xml:space="preserve"> </w:t>
      </w:r>
    </w:p>
    <w:p w14:paraId="6A84320C" w14:textId="0ACF4B7D" w:rsidR="006862F2" w:rsidRDefault="006862F2" w:rsidP="00B33E93">
      <w:pPr>
        <w:ind w:left="1710" w:hanging="270"/>
        <w:rPr>
          <w:rFonts w:ascii="Times New Roman" w:hAnsi="Times New Roman" w:cs="Times New Roman"/>
          <w:color w:val="auto"/>
          <w:sz w:val="24"/>
          <w:szCs w:val="24"/>
        </w:rPr>
      </w:pPr>
      <w:r w:rsidRPr="00426AFA">
        <w:rPr>
          <w:rFonts w:ascii="Times New Roman" w:hAnsi="Times New Roman" w:cs="Times New Roman"/>
          <w:sz w:val="24"/>
          <w:szCs w:val="24"/>
        </w:rPr>
        <w:lastRenderedPageBreak/>
        <w:tab/>
        <w:t>___</w:t>
      </w:r>
      <w:r w:rsidRPr="00426AFA">
        <w:rPr>
          <w:rFonts w:ascii="Times New Roman" w:hAnsi="Times New Roman" w:cs="Times New Roman"/>
          <w:color w:val="auto"/>
          <w:sz w:val="24"/>
          <w:szCs w:val="24"/>
        </w:rPr>
        <w:t xml:space="preserve"> </w:t>
      </w:r>
      <w:r w:rsidR="0050316F">
        <w:rPr>
          <w:rFonts w:ascii="Times New Roman" w:hAnsi="Times New Roman" w:cs="Times New Roman"/>
          <w:color w:val="auto"/>
          <w:sz w:val="24"/>
          <w:szCs w:val="24"/>
        </w:rPr>
        <w:t>Group Support</w:t>
      </w:r>
    </w:p>
    <w:p w14:paraId="4D8F9F6D" w14:textId="136581E7" w:rsidR="0050316F" w:rsidRDefault="0050316F" w:rsidP="00B33E93">
      <w:pPr>
        <w:ind w:left="1710" w:hanging="270"/>
        <w:rPr>
          <w:rFonts w:ascii="Times New Roman" w:hAnsi="Times New Roman" w:cs="Times New Roman"/>
          <w:color w:val="auto"/>
          <w:sz w:val="24"/>
          <w:szCs w:val="24"/>
        </w:rPr>
      </w:pPr>
      <w:r>
        <w:rPr>
          <w:rFonts w:ascii="Times New Roman" w:hAnsi="Times New Roman" w:cs="Times New Roman"/>
          <w:color w:val="auto"/>
          <w:sz w:val="24"/>
          <w:szCs w:val="24"/>
        </w:rPr>
        <w:tab/>
        <w:t>___ Therapy</w:t>
      </w:r>
    </w:p>
    <w:p w14:paraId="574BD635" w14:textId="6EA97E9B" w:rsidR="0050316F" w:rsidRPr="00850C00" w:rsidRDefault="0050316F" w:rsidP="00BC5EDD">
      <w:pPr>
        <w:ind w:left="1710" w:hanging="270"/>
        <w:jc w:val="left"/>
        <w:rPr>
          <w:rFonts w:ascii="Times New Roman" w:hAnsi="Times New Roman" w:cs="Times New Roman"/>
          <w:color w:val="auto"/>
          <w:sz w:val="24"/>
          <w:szCs w:val="24"/>
        </w:rPr>
      </w:pPr>
      <w:r w:rsidRPr="005D0CAC">
        <w:rPr>
          <w:rFonts w:ascii="Times New Roman" w:hAnsi="Times New Roman" w:cs="Times New Roman"/>
          <w:color w:val="auto"/>
          <w:sz w:val="24"/>
          <w:szCs w:val="24"/>
        </w:rPr>
        <w:tab/>
        <w:t xml:space="preserve">___ Substance </w:t>
      </w:r>
      <w:r w:rsidR="00AC04A5" w:rsidRPr="00850C00">
        <w:rPr>
          <w:rFonts w:ascii="Times New Roman" w:hAnsi="Times New Roman" w:cs="Times New Roman"/>
          <w:color w:val="auto"/>
          <w:sz w:val="24"/>
          <w:szCs w:val="24"/>
        </w:rPr>
        <w:t>Use disorder</w:t>
      </w:r>
      <w:r w:rsidR="00AE6277" w:rsidRPr="00850C00">
        <w:rPr>
          <w:rFonts w:ascii="Times New Roman" w:hAnsi="Times New Roman" w:cs="Times New Roman"/>
          <w:color w:val="auto"/>
          <w:sz w:val="24"/>
          <w:szCs w:val="24"/>
        </w:rPr>
        <w:t xml:space="preserve"> Counseling</w:t>
      </w:r>
      <w:r w:rsidR="00FB455A">
        <w:rPr>
          <w:rFonts w:ascii="Times New Roman" w:hAnsi="Times New Roman" w:cs="Times New Roman"/>
          <w:color w:val="auto"/>
          <w:sz w:val="24"/>
          <w:szCs w:val="24"/>
        </w:rPr>
        <w:br/>
      </w:r>
    </w:p>
    <w:p w14:paraId="31692477" w14:textId="34B1395C" w:rsidR="005D0CAC" w:rsidRPr="00BC5EDD" w:rsidRDefault="00C54AE3" w:rsidP="000305E5">
      <w:pPr>
        <w:pStyle w:val="ListParagraph"/>
        <w:numPr>
          <w:ilvl w:val="0"/>
          <w:numId w:val="21"/>
        </w:numPr>
        <w:jc w:val="left"/>
        <w:rPr>
          <w:rFonts w:ascii="Times New Roman" w:hAnsi="Times New Roman" w:cs="Times New Roman"/>
          <w:sz w:val="24"/>
          <w:szCs w:val="24"/>
        </w:rPr>
      </w:pPr>
      <w:r w:rsidRPr="00BC5EDD">
        <w:rPr>
          <w:rFonts w:ascii="Times New Roman" w:hAnsi="Times New Roman" w:cs="Times New Roman"/>
          <w:color w:val="auto"/>
          <w:sz w:val="24"/>
          <w:szCs w:val="24"/>
        </w:rPr>
        <w:t xml:space="preserve">For each additional direct service selected, describe how the service will be </w:t>
      </w:r>
      <w:r w:rsidR="00D57278" w:rsidRPr="00BC5EDD">
        <w:rPr>
          <w:rFonts w:ascii="Times New Roman" w:hAnsi="Times New Roman" w:cs="Times New Roman"/>
          <w:color w:val="auto"/>
          <w:sz w:val="24"/>
          <w:szCs w:val="24"/>
        </w:rPr>
        <w:t>provided</w:t>
      </w:r>
      <w:r w:rsidR="00FB455A">
        <w:rPr>
          <w:rFonts w:ascii="Times New Roman" w:hAnsi="Times New Roman" w:cs="Times New Roman"/>
          <w:color w:val="auto"/>
          <w:sz w:val="24"/>
          <w:szCs w:val="24"/>
        </w:rPr>
        <w:t>, i</w:t>
      </w:r>
      <w:r w:rsidR="00ED15F8" w:rsidRPr="00BC5EDD">
        <w:rPr>
          <w:rFonts w:ascii="Times New Roman" w:hAnsi="Times New Roman" w:cs="Times New Roman"/>
          <w:color w:val="auto"/>
          <w:sz w:val="24"/>
          <w:szCs w:val="24"/>
        </w:rPr>
        <w:t xml:space="preserve">ncluding, but not limited to, how it will be determined that clients’ need proposed additional services; when and where services will be provided. </w:t>
      </w:r>
      <w:r w:rsidR="001519A1" w:rsidRPr="00BC5EDD">
        <w:rPr>
          <w:rFonts w:ascii="Times New Roman" w:hAnsi="Times New Roman" w:cs="Times New Roman"/>
          <w:color w:val="auto"/>
          <w:sz w:val="24"/>
          <w:szCs w:val="24"/>
        </w:rPr>
        <w:t>Include what agency wi</w:t>
      </w:r>
      <w:r w:rsidR="002A6329" w:rsidRPr="00BC5EDD">
        <w:rPr>
          <w:rFonts w:ascii="Times New Roman" w:hAnsi="Times New Roman" w:cs="Times New Roman"/>
          <w:color w:val="auto"/>
          <w:sz w:val="24"/>
          <w:szCs w:val="24"/>
        </w:rPr>
        <w:t>ll provide proposed services. If this is not the applicant agency, describe if services wi</w:t>
      </w:r>
      <w:r w:rsidR="00A303BE" w:rsidRPr="00BC5EDD">
        <w:rPr>
          <w:rFonts w:ascii="Times New Roman" w:hAnsi="Times New Roman" w:cs="Times New Roman"/>
          <w:color w:val="auto"/>
          <w:sz w:val="24"/>
          <w:szCs w:val="24"/>
        </w:rPr>
        <w:t xml:space="preserve">ll be </w:t>
      </w:r>
      <w:r w:rsidR="002D3376" w:rsidRPr="00BC5EDD">
        <w:rPr>
          <w:rFonts w:ascii="Times New Roman" w:hAnsi="Times New Roman" w:cs="Times New Roman"/>
          <w:color w:val="auto"/>
          <w:sz w:val="24"/>
          <w:szCs w:val="24"/>
        </w:rPr>
        <w:t>provided</w:t>
      </w:r>
      <w:r w:rsidR="00A303BE" w:rsidRPr="00BC5EDD">
        <w:rPr>
          <w:rFonts w:ascii="Times New Roman" w:hAnsi="Times New Roman" w:cs="Times New Roman"/>
          <w:color w:val="auto"/>
          <w:sz w:val="24"/>
          <w:szCs w:val="24"/>
        </w:rPr>
        <w:t xml:space="preserve"> and how services</w:t>
      </w:r>
      <w:r w:rsidR="002A6329" w:rsidRPr="00BC5EDD">
        <w:rPr>
          <w:rFonts w:ascii="Times New Roman" w:hAnsi="Times New Roman" w:cs="Times New Roman"/>
          <w:color w:val="auto"/>
          <w:sz w:val="24"/>
          <w:szCs w:val="24"/>
        </w:rPr>
        <w:t xml:space="preserve"> will be </w:t>
      </w:r>
      <w:r w:rsidR="002D6013" w:rsidRPr="00BC5EDD">
        <w:rPr>
          <w:rFonts w:ascii="Times New Roman" w:hAnsi="Times New Roman" w:cs="Times New Roman"/>
          <w:color w:val="auto"/>
          <w:sz w:val="24"/>
          <w:szCs w:val="24"/>
        </w:rPr>
        <w:t xml:space="preserve">coordinated and </w:t>
      </w:r>
      <w:r w:rsidR="002A6329" w:rsidRPr="00BC5EDD">
        <w:rPr>
          <w:rFonts w:ascii="Times New Roman" w:hAnsi="Times New Roman" w:cs="Times New Roman"/>
          <w:color w:val="auto"/>
          <w:sz w:val="24"/>
          <w:szCs w:val="24"/>
        </w:rPr>
        <w:t>managed.</w:t>
      </w:r>
      <w:r w:rsidR="005D0CAC" w:rsidRPr="00BC5EDD">
        <w:rPr>
          <w:rFonts w:ascii="Times New Roman" w:hAnsi="Times New Roman" w:cs="Times New Roman"/>
          <w:color w:val="auto"/>
          <w:sz w:val="24"/>
          <w:szCs w:val="24"/>
        </w:rPr>
        <w:t xml:space="preserve"> </w:t>
      </w:r>
      <w:r w:rsidR="005D0CAC" w:rsidRPr="005D0CAC">
        <w:rPr>
          <w:rFonts w:ascii="Times New Roman" w:eastAsia="Times New Roman" w:hAnsi="Times New Roman" w:cs="Times New Roman"/>
          <w:sz w:val="24"/>
          <w:szCs w:val="24"/>
        </w:rPr>
        <w:t xml:space="preserve">If these services will </w:t>
      </w:r>
      <w:r w:rsidR="005D0CAC" w:rsidRPr="00850C00">
        <w:rPr>
          <w:rFonts w:ascii="Times New Roman" w:eastAsia="Times New Roman" w:hAnsi="Times New Roman" w:cs="Times New Roman"/>
          <w:sz w:val="24"/>
          <w:szCs w:val="24"/>
        </w:rPr>
        <w:t>address an underserved group, describe how program services will serve the underserved group(s).</w:t>
      </w:r>
      <w:r w:rsidR="005D0CAC" w:rsidRPr="00BC5EDD">
        <w:rPr>
          <w:rFonts w:ascii="Times New Roman" w:hAnsi="Times New Roman" w:cs="Times New Roman"/>
          <w:sz w:val="24"/>
          <w:szCs w:val="24"/>
        </w:rPr>
        <w:t xml:space="preserve">  </w:t>
      </w:r>
    </w:p>
    <w:p w14:paraId="3597F33E" w14:textId="77777777" w:rsidR="00D57278" w:rsidRDefault="00D57278" w:rsidP="00B33E93">
      <w:pPr>
        <w:pStyle w:val="Heading2"/>
        <w:tabs>
          <w:tab w:val="clear" w:pos="720"/>
        </w:tabs>
        <w:ind w:left="1710" w:firstLine="0"/>
        <w:jc w:val="left"/>
        <w:rPr>
          <w:color w:val="auto"/>
        </w:rPr>
      </w:pPr>
    </w:p>
    <w:p w14:paraId="48996103" w14:textId="19AFAD45" w:rsidR="00B33E93" w:rsidRDefault="00B33E93" w:rsidP="00B33E93">
      <w:pPr>
        <w:pStyle w:val="Heading2"/>
        <w:tabs>
          <w:tab w:val="clear" w:pos="720"/>
        </w:tabs>
        <w:ind w:left="1710" w:firstLine="0"/>
        <w:jc w:val="left"/>
        <w:rPr>
          <w:color w:val="auto"/>
        </w:rPr>
      </w:pPr>
      <w:r w:rsidRPr="00426AFA">
        <w:rPr>
          <w:color w:val="auto"/>
        </w:rPr>
        <w:t xml:space="preserve">Describe the agency’s experience providing </w:t>
      </w:r>
      <w:r w:rsidRPr="00C71106">
        <w:rPr>
          <w:color w:val="auto"/>
          <w:u w:val="single"/>
        </w:rPr>
        <w:t>each</w:t>
      </w:r>
      <w:r w:rsidRPr="00426AFA">
        <w:rPr>
          <w:color w:val="auto"/>
        </w:rPr>
        <w:t xml:space="preserve"> of proposed service(s). If the agency does not have experience, explain how capacity to provide each of the services will be built. The explanation should include at least one capacity building example, and demonstrate a strong understanding of the service(s) being proposed. </w:t>
      </w:r>
    </w:p>
    <w:p w14:paraId="617590F0" w14:textId="77777777" w:rsidR="00CD52C7" w:rsidRPr="00CD52C7" w:rsidRDefault="00CD52C7" w:rsidP="00CD52C7"/>
    <w:p w14:paraId="3C1CB06D" w14:textId="2A386458" w:rsidR="00E5269F" w:rsidRDefault="00B35545" w:rsidP="00D102AF">
      <w:pPr>
        <w:pStyle w:val="Heading2"/>
        <w:numPr>
          <w:ilvl w:val="0"/>
          <w:numId w:val="21"/>
        </w:numPr>
        <w:tabs>
          <w:tab w:val="clear" w:pos="720"/>
        </w:tabs>
        <w:jc w:val="left"/>
      </w:pPr>
      <w:r>
        <w:t>Project the number of clients to be served during the grant period. Explain and justify this projection.</w:t>
      </w:r>
    </w:p>
    <w:p w14:paraId="76462E23" w14:textId="77777777" w:rsidR="00CD52C7" w:rsidRPr="00CD52C7" w:rsidRDefault="00CD52C7" w:rsidP="00CD52C7"/>
    <w:p w14:paraId="0096333A" w14:textId="32A1DBF0" w:rsidR="00BC04D0" w:rsidRDefault="000A591E" w:rsidP="00D102AF">
      <w:pPr>
        <w:pStyle w:val="Heading2"/>
        <w:numPr>
          <w:ilvl w:val="0"/>
          <w:numId w:val="21"/>
        </w:numPr>
        <w:tabs>
          <w:tab w:val="clear" w:pos="720"/>
        </w:tabs>
        <w:jc w:val="left"/>
      </w:pPr>
      <w:r>
        <w:lastRenderedPageBreak/>
        <w:t xml:space="preserve">Describe </w:t>
      </w:r>
      <w:r w:rsidR="00622F98">
        <w:t xml:space="preserve">known barriers </w:t>
      </w:r>
      <w:r>
        <w:t>to accessing victim services</w:t>
      </w:r>
      <w:r w:rsidR="00622F98">
        <w:t xml:space="preserve"> and how applicant agency will address these</w:t>
      </w:r>
      <w:r>
        <w:t xml:space="preserve">. </w:t>
      </w:r>
    </w:p>
    <w:p w14:paraId="3EE8BAA3" w14:textId="7B47260E" w:rsidR="00237A3D" w:rsidRPr="00237A3D" w:rsidRDefault="00237A3D" w:rsidP="00811486"/>
    <w:p w14:paraId="3DFE344F" w14:textId="36593E61" w:rsidR="00D6091F" w:rsidRDefault="00BC04D0" w:rsidP="00D102AF">
      <w:pPr>
        <w:pStyle w:val="ListParagraph"/>
        <w:numPr>
          <w:ilvl w:val="0"/>
          <w:numId w:val="21"/>
        </w:numPr>
      </w:pPr>
      <w:r w:rsidRPr="005F349A">
        <w:rPr>
          <w:rFonts w:ascii="Times New Roman" w:hAnsi="Times New Roman" w:cs="Times New Roman"/>
          <w:sz w:val="24"/>
          <w:szCs w:val="24"/>
        </w:rPr>
        <w:t xml:space="preserve">Describe how the program design will </w:t>
      </w:r>
      <w:r w:rsidR="002A54BE" w:rsidRPr="005F349A">
        <w:rPr>
          <w:rFonts w:ascii="Times New Roman" w:hAnsi="Times New Roman" w:cs="Times New Roman"/>
          <w:sz w:val="24"/>
          <w:szCs w:val="24"/>
        </w:rPr>
        <w:t xml:space="preserve">incorporate </w:t>
      </w:r>
      <w:r w:rsidR="00FB455A" w:rsidRPr="005F349A">
        <w:rPr>
          <w:rFonts w:ascii="Times New Roman" w:hAnsi="Times New Roman" w:cs="Times New Roman"/>
          <w:sz w:val="24"/>
          <w:szCs w:val="24"/>
        </w:rPr>
        <w:t xml:space="preserve">trauma-informed care </w:t>
      </w:r>
      <w:r w:rsidR="002A37F0" w:rsidRPr="005F349A">
        <w:rPr>
          <w:rFonts w:ascii="Times New Roman" w:hAnsi="Times New Roman" w:cs="Times New Roman"/>
          <w:sz w:val="24"/>
          <w:szCs w:val="24"/>
        </w:rPr>
        <w:t>as outlined in Attachment A.</w:t>
      </w:r>
      <w:r w:rsidR="005F349A">
        <w:rPr>
          <w:rFonts w:ascii="Times New Roman" w:hAnsi="Times New Roman" w:cs="Times New Roman"/>
          <w:sz w:val="24"/>
          <w:szCs w:val="24"/>
        </w:rPr>
        <w:t xml:space="preserve"> </w:t>
      </w:r>
    </w:p>
    <w:p w14:paraId="661B083A" w14:textId="7689B1E8" w:rsidR="000D6906" w:rsidRPr="00853B3B" w:rsidRDefault="000D6906" w:rsidP="005F349A">
      <w:pPr>
        <w:pStyle w:val="ListParagraph"/>
        <w:ind w:left="1710"/>
        <w:jc w:val="left"/>
      </w:pPr>
    </w:p>
    <w:p w14:paraId="37620921" w14:textId="0C3DD35C" w:rsidR="00C113C0" w:rsidRDefault="00CC643C" w:rsidP="00D102AF">
      <w:pPr>
        <w:pStyle w:val="Heading2"/>
        <w:numPr>
          <w:ilvl w:val="0"/>
          <w:numId w:val="21"/>
        </w:numPr>
        <w:tabs>
          <w:tab w:val="clear" w:pos="720"/>
        </w:tabs>
        <w:jc w:val="left"/>
      </w:pPr>
      <w:r w:rsidRPr="00540805">
        <w:t xml:space="preserve">Describe collaborative partners, any history of collaboration, and each partner’s </w:t>
      </w:r>
      <w:r w:rsidR="00C113C0">
        <w:t xml:space="preserve">role </w:t>
      </w:r>
      <w:r w:rsidR="00C113C0" w:rsidRPr="00540805">
        <w:t xml:space="preserve">in your proposed program. </w:t>
      </w:r>
    </w:p>
    <w:p w14:paraId="19188F21" w14:textId="77777777" w:rsidR="0060514C" w:rsidRPr="0060514C" w:rsidRDefault="0060514C" w:rsidP="0060514C"/>
    <w:p w14:paraId="7C38E04F" w14:textId="5E2052E2" w:rsidR="0060514C" w:rsidRPr="0060514C" w:rsidRDefault="0060514C" w:rsidP="00D102AF">
      <w:pPr>
        <w:pStyle w:val="ListParagraph"/>
        <w:numPr>
          <w:ilvl w:val="0"/>
          <w:numId w:val="21"/>
        </w:numPr>
        <w:rPr>
          <w:rFonts w:ascii="Times New Roman" w:hAnsi="Times New Roman" w:cs="Times New Roman"/>
          <w:sz w:val="24"/>
          <w:szCs w:val="24"/>
        </w:rPr>
      </w:pPr>
      <w:r w:rsidRPr="0060514C">
        <w:rPr>
          <w:rFonts w:ascii="Times New Roman" w:hAnsi="Times New Roman" w:cs="Times New Roman"/>
          <w:sz w:val="24"/>
          <w:szCs w:val="24"/>
        </w:rPr>
        <w:t>Public Awareness</w:t>
      </w:r>
      <w:r>
        <w:rPr>
          <w:rFonts w:ascii="Times New Roman" w:hAnsi="Times New Roman" w:cs="Times New Roman"/>
          <w:sz w:val="24"/>
          <w:szCs w:val="24"/>
        </w:rPr>
        <w:t xml:space="preserve">: </w:t>
      </w:r>
      <w:r w:rsidRPr="0060514C">
        <w:rPr>
          <w:rFonts w:ascii="Times New Roman" w:hAnsi="Times New Roman" w:cs="Times New Roman"/>
          <w:sz w:val="24"/>
          <w:szCs w:val="24"/>
        </w:rPr>
        <w:t xml:space="preserve">Describe activities that will promote and direct potential clients to the proposed services. At minimum, include method, language(s), </w:t>
      </w:r>
      <w:r w:rsidRPr="0060514C">
        <w:rPr>
          <w:rFonts w:ascii="Times New Roman" w:hAnsi="Times New Roman" w:cs="Times New Roman"/>
          <w:sz w:val="24"/>
          <w:szCs w:val="24"/>
        </w:rPr>
        <w:lastRenderedPageBreak/>
        <w:t xml:space="preserve">venues and past experience in this activity. If addressing an underserved group, describe activities focused on reaching underserved groups. </w:t>
      </w:r>
    </w:p>
    <w:p w14:paraId="3AE22FA9" w14:textId="77777777" w:rsidR="005F349A" w:rsidRDefault="005F349A" w:rsidP="00811486">
      <w:pPr>
        <w:pStyle w:val="Heading2"/>
        <w:ind w:left="0" w:firstLine="0"/>
        <w:jc w:val="left"/>
      </w:pPr>
    </w:p>
    <w:p w14:paraId="0C6C1427" w14:textId="261C8969" w:rsidR="005F349A" w:rsidRDefault="00127ACA" w:rsidP="005F349A">
      <w:pPr>
        <w:pStyle w:val="Heading2"/>
        <w:numPr>
          <w:ilvl w:val="2"/>
          <w:numId w:val="10"/>
        </w:numPr>
        <w:ind w:left="1350" w:hanging="468"/>
        <w:jc w:val="left"/>
      </w:pPr>
      <w:r>
        <w:t>Recommended Program Element</w:t>
      </w:r>
      <w:r w:rsidR="00385C66">
        <w:t xml:space="preserve">. Please complete the Stakeholder group </w:t>
      </w:r>
      <w:r>
        <w:t xml:space="preserve">section </w:t>
      </w:r>
      <w:r w:rsidR="00FB455A">
        <w:t>if appropriate for</w:t>
      </w:r>
      <w:r w:rsidR="00385C66">
        <w:t xml:space="preserve"> </w:t>
      </w:r>
      <w:r w:rsidR="00635CC0">
        <w:t xml:space="preserve">the </w:t>
      </w:r>
      <w:r w:rsidR="00385C66">
        <w:t>proposed program.</w:t>
      </w:r>
      <w:r>
        <w:t xml:space="preserve"> (A bonus 5</w:t>
      </w:r>
      <w:r w:rsidR="008D12FB">
        <w:t xml:space="preserve"> points will be assigned by each reviewer if applicant has </w:t>
      </w:r>
      <w:r w:rsidR="00370D7D">
        <w:t>adequately addressed this element.</w:t>
      </w:r>
      <w:r w:rsidR="003E2C20">
        <w:t>)</w:t>
      </w:r>
    </w:p>
    <w:p w14:paraId="6E5D6224" w14:textId="77777777" w:rsidR="00675879" w:rsidRPr="00675879" w:rsidRDefault="00675879" w:rsidP="00675879"/>
    <w:p w14:paraId="2A99722C" w14:textId="5E2A3F68" w:rsidR="00EF1AB9" w:rsidRDefault="00EF1AB9" w:rsidP="00127ACA">
      <w:pPr>
        <w:pStyle w:val="Heading2"/>
        <w:numPr>
          <w:ilvl w:val="4"/>
          <w:numId w:val="10"/>
        </w:numPr>
        <w:ind w:left="1350" w:hanging="270"/>
        <w:jc w:val="left"/>
      </w:pPr>
      <w:r>
        <w:lastRenderedPageBreak/>
        <w:t>Stakeholder Group</w:t>
      </w:r>
    </w:p>
    <w:p w14:paraId="68A3F8D8" w14:textId="684F31F0" w:rsidR="001E41C3" w:rsidRDefault="001E41C3" w:rsidP="00127ACA">
      <w:pPr>
        <w:pStyle w:val="Heading2"/>
        <w:tabs>
          <w:tab w:val="clear" w:pos="720"/>
        </w:tabs>
        <w:ind w:left="1369" w:firstLine="0"/>
        <w:jc w:val="left"/>
      </w:pPr>
      <w:r>
        <w:t>Describe the group that will work to achieve inter-agency collaboration to ensure efficient and effective victim services. Include proposed members agencies, frequency of meetings</w:t>
      </w:r>
      <w:r w:rsidR="00635CC0">
        <w:t>,</w:t>
      </w:r>
      <w:r>
        <w:t xml:space="preserve"> and how the group will address the required activities. Please include whether this is a new or existing group. If existing, please describe the group’s previous activities, accomplishments</w:t>
      </w:r>
      <w:r w:rsidR="00635CC0">
        <w:t>,</w:t>
      </w:r>
      <w:r>
        <w:t xml:space="preserve"> and how the proposed program needs will be incorporated into the existing group. If applicant is addressing an underserved group, include how underserved groups will be represented on the Stakeholder group.</w:t>
      </w:r>
    </w:p>
    <w:p w14:paraId="7FCBA7D9" w14:textId="07B65CC9" w:rsidR="00BB636C" w:rsidRPr="00BB636C" w:rsidRDefault="00BB636C" w:rsidP="00D2527C">
      <w:pPr>
        <w:pStyle w:val="Heading2"/>
        <w:ind w:left="0" w:firstLine="0"/>
        <w:jc w:val="left"/>
      </w:pPr>
    </w:p>
    <w:p w14:paraId="5BA2A325" w14:textId="342CACC3" w:rsidR="00E56CBB" w:rsidRPr="00F9298E" w:rsidRDefault="00F9298E" w:rsidP="002B3D5C">
      <w:pPr>
        <w:widowControl/>
        <w:ind w:left="540" w:hanging="540"/>
        <w:jc w:val="left"/>
        <w:rPr>
          <w:rFonts w:ascii="Times New Roman" w:eastAsia="Times New Roman" w:hAnsi="Times New Roman" w:cs="Times New Roman"/>
          <w:color w:val="auto"/>
          <w:sz w:val="24"/>
          <w:szCs w:val="24"/>
        </w:rPr>
      </w:pPr>
      <w:r w:rsidRPr="00F9298E">
        <w:rPr>
          <w:rFonts w:ascii="Times New Roman" w:eastAsia="Times New Roman" w:hAnsi="Times New Roman" w:cs="Times New Roman"/>
          <w:color w:val="auto"/>
          <w:sz w:val="24"/>
          <w:szCs w:val="24"/>
        </w:rPr>
        <w:t>6.</w:t>
      </w:r>
      <w:r>
        <w:rPr>
          <w:rFonts w:ascii="Times New Roman" w:eastAsia="Times New Roman" w:hAnsi="Times New Roman" w:cs="Times New Roman"/>
          <w:color w:val="auto"/>
          <w:sz w:val="24"/>
          <w:szCs w:val="24"/>
        </w:rPr>
        <w:tab/>
      </w:r>
      <w:r w:rsidR="00E56CBB" w:rsidRPr="00F9298E">
        <w:rPr>
          <w:rFonts w:ascii="Times New Roman" w:eastAsia="Times New Roman" w:hAnsi="Times New Roman" w:cs="Times New Roman"/>
          <w:color w:val="auto"/>
          <w:sz w:val="24"/>
          <w:szCs w:val="24"/>
        </w:rPr>
        <w:t>Implementation Schedule</w:t>
      </w:r>
    </w:p>
    <w:p w14:paraId="0959A4FA" w14:textId="77777777" w:rsidR="00E56CBB" w:rsidRPr="00E56CBB" w:rsidRDefault="00E56CBB" w:rsidP="003D3F64">
      <w:pPr>
        <w:widowControl/>
        <w:ind w:hanging="360"/>
        <w:jc w:val="left"/>
        <w:rPr>
          <w:rFonts w:ascii="Times New Roman" w:eastAsia="Times New Roman" w:hAnsi="Times New Roman" w:cs="Times New Roman"/>
          <w:b/>
          <w:color w:val="auto"/>
          <w:sz w:val="24"/>
          <w:szCs w:val="24"/>
        </w:rPr>
      </w:pPr>
    </w:p>
    <w:p w14:paraId="4F1AB8D3" w14:textId="3272CCB5" w:rsidR="00E56CBB" w:rsidRPr="00E56CBB" w:rsidRDefault="00E56CBB" w:rsidP="002B3D5C">
      <w:pPr>
        <w:widowControl/>
        <w:ind w:left="540"/>
        <w:jc w:val="left"/>
        <w:rPr>
          <w:rFonts w:ascii="Times New Roman" w:eastAsia="Times New Roman" w:hAnsi="Times New Roman" w:cs="Times New Roman"/>
          <w:i/>
          <w:color w:val="auto"/>
          <w:sz w:val="24"/>
          <w:szCs w:val="24"/>
        </w:rPr>
      </w:pPr>
      <w:r w:rsidRPr="00E56CBB">
        <w:rPr>
          <w:rFonts w:ascii="Times New Roman" w:eastAsia="Times New Roman" w:hAnsi="Times New Roman" w:cs="Times New Roman"/>
          <w:i/>
          <w:color w:val="auto"/>
          <w:sz w:val="24"/>
          <w:szCs w:val="24"/>
        </w:rPr>
        <w:t>Complete the table below, defining each step in the implementatio</w:t>
      </w:r>
      <w:r w:rsidR="003658BA">
        <w:rPr>
          <w:rFonts w:ascii="Times New Roman" w:eastAsia="Times New Roman" w:hAnsi="Times New Roman" w:cs="Times New Roman"/>
          <w:i/>
          <w:color w:val="auto"/>
          <w:sz w:val="24"/>
          <w:szCs w:val="24"/>
        </w:rPr>
        <w:t>n and operation of the proposed</w:t>
      </w:r>
      <w:r w:rsidR="000669C0">
        <w:rPr>
          <w:rFonts w:ascii="Times New Roman" w:eastAsia="Times New Roman" w:hAnsi="Times New Roman" w:cs="Times New Roman"/>
          <w:i/>
          <w:color w:val="auto"/>
          <w:sz w:val="24"/>
          <w:szCs w:val="24"/>
        </w:rPr>
        <w:t xml:space="preserve"> </w:t>
      </w:r>
      <w:r w:rsidRPr="00E56CBB">
        <w:rPr>
          <w:rFonts w:ascii="Times New Roman" w:eastAsia="Times New Roman" w:hAnsi="Times New Roman" w:cs="Times New Roman"/>
          <w:i/>
          <w:color w:val="auto"/>
          <w:sz w:val="24"/>
          <w:szCs w:val="24"/>
        </w:rPr>
        <w:t>program and detailing the staff position responsible for each task and</w:t>
      </w:r>
      <w:r w:rsidR="003658BA">
        <w:rPr>
          <w:rFonts w:ascii="Times New Roman" w:eastAsia="Times New Roman" w:hAnsi="Times New Roman" w:cs="Times New Roman"/>
          <w:i/>
          <w:color w:val="auto"/>
          <w:sz w:val="24"/>
          <w:szCs w:val="24"/>
        </w:rPr>
        <w:t xml:space="preserve"> a target date for completion. </w:t>
      </w:r>
      <w:r w:rsidRPr="00E56CBB">
        <w:rPr>
          <w:rFonts w:ascii="Times New Roman" w:eastAsia="Times New Roman" w:hAnsi="Times New Roman" w:cs="Times New Roman"/>
          <w:i/>
          <w:color w:val="auto"/>
          <w:sz w:val="24"/>
          <w:szCs w:val="24"/>
        </w:rPr>
        <w:t>Do not use staff names.  Please add additional lines as necessary.</w:t>
      </w:r>
    </w:p>
    <w:p w14:paraId="4F3164B9" w14:textId="77777777" w:rsidR="00E56CBB" w:rsidRPr="00E56CBB" w:rsidRDefault="00E56CBB" w:rsidP="003658BA">
      <w:pPr>
        <w:widowControl/>
        <w:ind w:left="720" w:hanging="90"/>
        <w:contextualSpacing/>
        <w:jc w:val="left"/>
        <w:rPr>
          <w:rFonts w:ascii="Times New Roman" w:eastAsia="Times New Roman" w:hAnsi="Times New Roman" w:cs="Times New Roman"/>
          <w:color w:val="auto"/>
          <w:sz w:val="24"/>
          <w:szCs w:val="24"/>
        </w:rPr>
      </w:pPr>
    </w:p>
    <w:tbl>
      <w:tblPr>
        <w:tblStyle w:val="TableGrid"/>
        <w:tblW w:w="9990" w:type="dxa"/>
        <w:tblInd w:w="-95" w:type="dxa"/>
        <w:tblLook w:val="04A0" w:firstRow="1" w:lastRow="0" w:firstColumn="1" w:lastColumn="0" w:noHBand="0" w:noVBand="1"/>
      </w:tblPr>
      <w:tblGrid>
        <w:gridCol w:w="4500"/>
        <w:gridCol w:w="3690"/>
        <w:gridCol w:w="1800"/>
      </w:tblGrid>
      <w:tr w:rsidR="00E56CBB" w:rsidRPr="00E56CBB" w14:paraId="3B5CDD32" w14:textId="77777777" w:rsidTr="00AE6277">
        <w:tc>
          <w:tcPr>
            <w:tcW w:w="4500" w:type="dxa"/>
            <w:shd w:val="clear" w:color="auto" w:fill="D9D9D9" w:themeFill="background1" w:themeFillShade="D9"/>
          </w:tcPr>
          <w:p w14:paraId="34F1E087" w14:textId="77777777" w:rsidR="00E56CBB" w:rsidRPr="00E56CBB" w:rsidRDefault="00E56CBB" w:rsidP="003D3F64">
            <w:pPr>
              <w:rPr>
                <w:b/>
                <w:sz w:val="24"/>
                <w:szCs w:val="24"/>
              </w:rPr>
            </w:pPr>
            <w:r w:rsidRPr="00E56CBB">
              <w:rPr>
                <w:b/>
                <w:sz w:val="24"/>
                <w:szCs w:val="24"/>
              </w:rPr>
              <w:t xml:space="preserve">Task </w:t>
            </w:r>
          </w:p>
        </w:tc>
        <w:tc>
          <w:tcPr>
            <w:tcW w:w="3690" w:type="dxa"/>
            <w:shd w:val="clear" w:color="auto" w:fill="D9D9D9" w:themeFill="background1" w:themeFillShade="D9"/>
          </w:tcPr>
          <w:p w14:paraId="3E3F7448" w14:textId="77777777" w:rsidR="00E56CBB" w:rsidRPr="00E56CBB" w:rsidRDefault="00E56CBB" w:rsidP="003D3F64">
            <w:pPr>
              <w:rPr>
                <w:b/>
                <w:sz w:val="24"/>
                <w:szCs w:val="24"/>
              </w:rPr>
            </w:pPr>
            <w:r w:rsidRPr="00E56CBB">
              <w:rPr>
                <w:b/>
                <w:sz w:val="24"/>
                <w:szCs w:val="24"/>
              </w:rPr>
              <w:t>Staff Position Responsible</w:t>
            </w:r>
          </w:p>
        </w:tc>
        <w:tc>
          <w:tcPr>
            <w:tcW w:w="1800" w:type="dxa"/>
            <w:shd w:val="clear" w:color="auto" w:fill="D9D9D9" w:themeFill="background1" w:themeFillShade="D9"/>
          </w:tcPr>
          <w:p w14:paraId="235CD4CF" w14:textId="77777777" w:rsidR="00E56CBB" w:rsidRPr="00E56CBB" w:rsidRDefault="00E56CBB" w:rsidP="003D3F64">
            <w:pPr>
              <w:rPr>
                <w:b/>
                <w:sz w:val="24"/>
                <w:szCs w:val="24"/>
              </w:rPr>
            </w:pPr>
            <w:r w:rsidRPr="00E56CBB">
              <w:rPr>
                <w:b/>
                <w:sz w:val="24"/>
                <w:szCs w:val="24"/>
              </w:rPr>
              <w:t>Date Due</w:t>
            </w:r>
          </w:p>
        </w:tc>
      </w:tr>
      <w:tr w:rsidR="00E56CBB" w:rsidRPr="00E56CBB" w14:paraId="181C6AA4" w14:textId="77777777" w:rsidTr="00AE6277">
        <w:tc>
          <w:tcPr>
            <w:tcW w:w="4500" w:type="dxa"/>
          </w:tcPr>
          <w:p w14:paraId="42FF9B74" w14:textId="77777777" w:rsidR="00E56CBB" w:rsidRPr="00E56CBB" w:rsidRDefault="00E56CBB" w:rsidP="003D3F64">
            <w:pPr>
              <w:rPr>
                <w:sz w:val="22"/>
                <w:szCs w:val="22"/>
              </w:rPr>
            </w:pPr>
          </w:p>
        </w:tc>
        <w:tc>
          <w:tcPr>
            <w:tcW w:w="3690" w:type="dxa"/>
          </w:tcPr>
          <w:p w14:paraId="62FB90AC" w14:textId="77777777" w:rsidR="00E56CBB" w:rsidRPr="00E56CBB" w:rsidRDefault="00E56CBB" w:rsidP="003D3F64">
            <w:pPr>
              <w:rPr>
                <w:sz w:val="22"/>
                <w:szCs w:val="22"/>
              </w:rPr>
            </w:pPr>
          </w:p>
        </w:tc>
        <w:tc>
          <w:tcPr>
            <w:tcW w:w="1800" w:type="dxa"/>
          </w:tcPr>
          <w:p w14:paraId="67EA0706" w14:textId="77777777" w:rsidR="00E56CBB" w:rsidRPr="00E56CBB" w:rsidRDefault="00E56CBB" w:rsidP="003D3F64">
            <w:pPr>
              <w:rPr>
                <w:sz w:val="22"/>
                <w:szCs w:val="22"/>
              </w:rPr>
            </w:pPr>
          </w:p>
        </w:tc>
      </w:tr>
      <w:tr w:rsidR="00E56CBB" w:rsidRPr="00E56CBB" w14:paraId="79DF967E" w14:textId="77777777" w:rsidTr="00AE6277">
        <w:tc>
          <w:tcPr>
            <w:tcW w:w="4500" w:type="dxa"/>
          </w:tcPr>
          <w:p w14:paraId="1533D9EA" w14:textId="77777777" w:rsidR="00E56CBB" w:rsidRPr="00E56CBB" w:rsidRDefault="00E56CBB" w:rsidP="003D3F64">
            <w:pPr>
              <w:rPr>
                <w:sz w:val="22"/>
                <w:szCs w:val="22"/>
              </w:rPr>
            </w:pPr>
          </w:p>
        </w:tc>
        <w:tc>
          <w:tcPr>
            <w:tcW w:w="3690" w:type="dxa"/>
          </w:tcPr>
          <w:p w14:paraId="013BB2AA" w14:textId="77777777" w:rsidR="00E56CBB" w:rsidRPr="00E56CBB" w:rsidRDefault="00E56CBB" w:rsidP="003D3F64">
            <w:pPr>
              <w:rPr>
                <w:sz w:val="22"/>
                <w:szCs w:val="22"/>
              </w:rPr>
            </w:pPr>
          </w:p>
        </w:tc>
        <w:tc>
          <w:tcPr>
            <w:tcW w:w="1800" w:type="dxa"/>
          </w:tcPr>
          <w:p w14:paraId="6A41D043" w14:textId="77777777" w:rsidR="00E56CBB" w:rsidRPr="00E56CBB" w:rsidRDefault="00E56CBB" w:rsidP="003D3F64">
            <w:pPr>
              <w:rPr>
                <w:sz w:val="22"/>
                <w:szCs w:val="22"/>
              </w:rPr>
            </w:pPr>
          </w:p>
        </w:tc>
      </w:tr>
      <w:tr w:rsidR="00E56CBB" w:rsidRPr="00E56CBB" w14:paraId="36E4522B" w14:textId="77777777" w:rsidTr="00AE6277">
        <w:tc>
          <w:tcPr>
            <w:tcW w:w="4500" w:type="dxa"/>
          </w:tcPr>
          <w:p w14:paraId="119D6A9E" w14:textId="77777777" w:rsidR="00E56CBB" w:rsidRPr="00E56CBB" w:rsidRDefault="00E56CBB" w:rsidP="003D3F64">
            <w:pPr>
              <w:rPr>
                <w:sz w:val="22"/>
                <w:szCs w:val="22"/>
              </w:rPr>
            </w:pPr>
          </w:p>
        </w:tc>
        <w:tc>
          <w:tcPr>
            <w:tcW w:w="3690" w:type="dxa"/>
          </w:tcPr>
          <w:p w14:paraId="5F0FF934" w14:textId="77777777" w:rsidR="00E56CBB" w:rsidRPr="00E56CBB" w:rsidRDefault="00E56CBB" w:rsidP="003D3F64">
            <w:pPr>
              <w:rPr>
                <w:sz w:val="22"/>
                <w:szCs w:val="22"/>
              </w:rPr>
            </w:pPr>
          </w:p>
        </w:tc>
        <w:tc>
          <w:tcPr>
            <w:tcW w:w="1800" w:type="dxa"/>
          </w:tcPr>
          <w:p w14:paraId="02D81683" w14:textId="77777777" w:rsidR="00E56CBB" w:rsidRPr="00E56CBB" w:rsidRDefault="00E56CBB" w:rsidP="003D3F64">
            <w:pPr>
              <w:rPr>
                <w:sz w:val="22"/>
                <w:szCs w:val="22"/>
              </w:rPr>
            </w:pPr>
          </w:p>
        </w:tc>
      </w:tr>
      <w:tr w:rsidR="00E56CBB" w:rsidRPr="00E56CBB" w14:paraId="3FAEDA95" w14:textId="77777777" w:rsidTr="00AE6277">
        <w:tc>
          <w:tcPr>
            <w:tcW w:w="4500" w:type="dxa"/>
          </w:tcPr>
          <w:p w14:paraId="70310666" w14:textId="77777777" w:rsidR="00E56CBB" w:rsidRPr="00E56CBB" w:rsidRDefault="00E56CBB" w:rsidP="003D3F64">
            <w:pPr>
              <w:rPr>
                <w:sz w:val="22"/>
                <w:szCs w:val="22"/>
              </w:rPr>
            </w:pPr>
          </w:p>
        </w:tc>
        <w:tc>
          <w:tcPr>
            <w:tcW w:w="3690" w:type="dxa"/>
          </w:tcPr>
          <w:p w14:paraId="23CF728A" w14:textId="77777777" w:rsidR="00E56CBB" w:rsidRPr="00E56CBB" w:rsidRDefault="00E56CBB" w:rsidP="003D3F64">
            <w:pPr>
              <w:rPr>
                <w:sz w:val="22"/>
                <w:szCs w:val="22"/>
              </w:rPr>
            </w:pPr>
          </w:p>
        </w:tc>
        <w:tc>
          <w:tcPr>
            <w:tcW w:w="1800" w:type="dxa"/>
          </w:tcPr>
          <w:p w14:paraId="6869D8CB" w14:textId="77777777" w:rsidR="00E56CBB" w:rsidRPr="00E56CBB" w:rsidRDefault="00E56CBB" w:rsidP="003D3F64">
            <w:pPr>
              <w:rPr>
                <w:sz w:val="22"/>
                <w:szCs w:val="22"/>
              </w:rPr>
            </w:pPr>
          </w:p>
        </w:tc>
      </w:tr>
      <w:tr w:rsidR="00E56CBB" w:rsidRPr="00E56CBB" w14:paraId="7F2A0408" w14:textId="77777777" w:rsidTr="00AE6277">
        <w:tc>
          <w:tcPr>
            <w:tcW w:w="4500" w:type="dxa"/>
          </w:tcPr>
          <w:p w14:paraId="3204631E" w14:textId="77777777" w:rsidR="00E56CBB" w:rsidRPr="00E56CBB" w:rsidRDefault="00E56CBB" w:rsidP="003D3F64">
            <w:pPr>
              <w:rPr>
                <w:sz w:val="22"/>
                <w:szCs w:val="22"/>
              </w:rPr>
            </w:pPr>
          </w:p>
        </w:tc>
        <w:tc>
          <w:tcPr>
            <w:tcW w:w="3690" w:type="dxa"/>
          </w:tcPr>
          <w:p w14:paraId="6D5B3955" w14:textId="77777777" w:rsidR="00E56CBB" w:rsidRPr="00E56CBB" w:rsidRDefault="00E56CBB" w:rsidP="003D3F64">
            <w:pPr>
              <w:rPr>
                <w:sz w:val="22"/>
                <w:szCs w:val="22"/>
              </w:rPr>
            </w:pPr>
          </w:p>
        </w:tc>
        <w:tc>
          <w:tcPr>
            <w:tcW w:w="1800" w:type="dxa"/>
          </w:tcPr>
          <w:p w14:paraId="5FB35E00" w14:textId="77777777" w:rsidR="00E56CBB" w:rsidRPr="00E56CBB" w:rsidRDefault="00E56CBB" w:rsidP="003D3F64">
            <w:pPr>
              <w:rPr>
                <w:sz w:val="22"/>
                <w:szCs w:val="22"/>
              </w:rPr>
            </w:pPr>
          </w:p>
        </w:tc>
      </w:tr>
      <w:tr w:rsidR="00E56CBB" w:rsidRPr="00E56CBB" w14:paraId="35A99EAC" w14:textId="77777777" w:rsidTr="00AE6277">
        <w:tc>
          <w:tcPr>
            <w:tcW w:w="4500" w:type="dxa"/>
          </w:tcPr>
          <w:p w14:paraId="09E9A58A" w14:textId="77777777" w:rsidR="00E56CBB" w:rsidRPr="00E56CBB" w:rsidRDefault="00E56CBB" w:rsidP="003D3F64">
            <w:pPr>
              <w:rPr>
                <w:sz w:val="22"/>
                <w:szCs w:val="22"/>
              </w:rPr>
            </w:pPr>
          </w:p>
        </w:tc>
        <w:tc>
          <w:tcPr>
            <w:tcW w:w="3690" w:type="dxa"/>
          </w:tcPr>
          <w:p w14:paraId="638051B5" w14:textId="77777777" w:rsidR="00E56CBB" w:rsidRPr="00E56CBB" w:rsidRDefault="00E56CBB" w:rsidP="003D3F64">
            <w:pPr>
              <w:rPr>
                <w:sz w:val="22"/>
                <w:szCs w:val="22"/>
              </w:rPr>
            </w:pPr>
          </w:p>
        </w:tc>
        <w:tc>
          <w:tcPr>
            <w:tcW w:w="1800" w:type="dxa"/>
          </w:tcPr>
          <w:p w14:paraId="4CCB7DE5" w14:textId="77777777" w:rsidR="00E56CBB" w:rsidRPr="00E56CBB" w:rsidRDefault="00E56CBB" w:rsidP="003D3F64">
            <w:pPr>
              <w:rPr>
                <w:sz w:val="22"/>
                <w:szCs w:val="22"/>
              </w:rPr>
            </w:pPr>
          </w:p>
        </w:tc>
      </w:tr>
      <w:tr w:rsidR="00E56CBB" w:rsidRPr="00E56CBB" w14:paraId="1C8CD7C7" w14:textId="77777777" w:rsidTr="00AE6277">
        <w:tc>
          <w:tcPr>
            <w:tcW w:w="4500" w:type="dxa"/>
          </w:tcPr>
          <w:p w14:paraId="4738F637" w14:textId="77777777" w:rsidR="00E56CBB" w:rsidRPr="00E56CBB" w:rsidRDefault="00E56CBB" w:rsidP="003D3F64"/>
        </w:tc>
        <w:tc>
          <w:tcPr>
            <w:tcW w:w="3690" w:type="dxa"/>
          </w:tcPr>
          <w:p w14:paraId="6F4A6BA0" w14:textId="77777777" w:rsidR="00E56CBB" w:rsidRPr="00E56CBB" w:rsidRDefault="00E56CBB" w:rsidP="003D3F64"/>
        </w:tc>
        <w:tc>
          <w:tcPr>
            <w:tcW w:w="1800" w:type="dxa"/>
          </w:tcPr>
          <w:p w14:paraId="150FDC8D" w14:textId="77777777" w:rsidR="00E56CBB" w:rsidRPr="00E56CBB" w:rsidRDefault="00E56CBB" w:rsidP="003D3F64"/>
        </w:tc>
      </w:tr>
      <w:tr w:rsidR="00E56CBB" w:rsidRPr="00E56CBB" w14:paraId="4228C37C" w14:textId="77777777" w:rsidTr="00AE6277">
        <w:tc>
          <w:tcPr>
            <w:tcW w:w="4500" w:type="dxa"/>
          </w:tcPr>
          <w:p w14:paraId="623EBCDD" w14:textId="77777777" w:rsidR="00E56CBB" w:rsidRPr="00E56CBB" w:rsidRDefault="00E56CBB" w:rsidP="003D3F64"/>
        </w:tc>
        <w:tc>
          <w:tcPr>
            <w:tcW w:w="3690" w:type="dxa"/>
          </w:tcPr>
          <w:p w14:paraId="1BE066BE" w14:textId="77777777" w:rsidR="00E56CBB" w:rsidRPr="00E56CBB" w:rsidRDefault="00E56CBB" w:rsidP="003D3F64"/>
        </w:tc>
        <w:tc>
          <w:tcPr>
            <w:tcW w:w="1800" w:type="dxa"/>
          </w:tcPr>
          <w:p w14:paraId="0AD2558D" w14:textId="77777777" w:rsidR="00E56CBB" w:rsidRPr="00E56CBB" w:rsidRDefault="00E56CBB" w:rsidP="003D3F64"/>
        </w:tc>
      </w:tr>
      <w:tr w:rsidR="00E56CBB" w:rsidRPr="00E56CBB" w14:paraId="202676BB" w14:textId="77777777" w:rsidTr="00AE6277">
        <w:tc>
          <w:tcPr>
            <w:tcW w:w="4500" w:type="dxa"/>
          </w:tcPr>
          <w:p w14:paraId="30E04DE8" w14:textId="77777777" w:rsidR="00E56CBB" w:rsidRPr="00E56CBB" w:rsidRDefault="00E56CBB" w:rsidP="003D3F64">
            <w:pPr>
              <w:rPr>
                <w:sz w:val="22"/>
                <w:szCs w:val="22"/>
              </w:rPr>
            </w:pPr>
          </w:p>
        </w:tc>
        <w:tc>
          <w:tcPr>
            <w:tcW w:w="3690" w:type="dxa"/>
          </w:tcPr>
          <w:p w14:paraId="2819794D" w14:textId="77777777" w:rsidR="00E56CBB" w:rsidRPr="00E56CBB" w:rsidRDefault="00E56CBB" w:rsidP="003D3F64">
            <w:pPr>
              <w:rPr>
                <w:sz w:val="22"/>
                <w:szCs w:val="22"/>
              </w:rPr>
            </w:pPr>
          </w:p>
        </w:tc>
        <w:tc>
          <w:tcPr>
            <w:tcW w:w="1800" w:type="dxa"/>
          </w:tcPr>
          <w:p w14:paraId="744F4567" w14:textId="77777777" w:rsidR="00E56CBB" w:rsidRPr="00E56CBB" w:rsidRDefault="00E56CBB" w:rsidP="003D3F64">
            <w:pPr>
              <w:rPr>
                <w:sz w:val="22"/>
                <w:szCs w:val="22"/>
              </w:rPr>
            </w:pPr>
          </w:p>
        </w:tc>
      </w:tr>
      <w:tr w:rsidR="00E56CBB" w:rsidRPr="00E56CBB" w14:paraId="41464CBE" w14:textId="77777777" w:rsidTr="00AE6277">
        <w:tc>
          <w:tcPr>
            <w:tcW w:w="4500" w:type="dxa"/>
          </w:tcPr>
          <w:p w14:paraId="7EA5B693" w14:textId="0A47BD7F" w:rsidR="00E56CBB" w:rsidRPr="00E56CBB" w:rsidRDefault="001B01EB" w:rsidP="003D3F64">
            <w:pPr>
              <w:rPr>
                <w:sz w:val="22"/>
                <w:szCs w:val="22"/>
              </w:rPr>
            </w:pPr>
            <w:r>
              <w:rPr>
                <w:sz w:val="22"/>
                <w:szCs w:val="22"/>
              </w:rPr>
              <w:t>If applicable, submit subcontract to Authority for review and approval</w:t>
            </w:r>
          </w:p>
        </w:tc>
        <w:tc>
          <w:tcPr>
            <w:tcW w:w="3690" w:type="dxa"/>
          </w:tcPr>
          <w:p w14:paraId="365A3305" w14:textId="77777777" w:rsidR="00E56CBB" w:rsidRPr="00E56CBB" w:rsidRDefault="00E56CBB" w:rsidP="003D3F64">
            <w:pPr>
              <w:rPr>
                <w:sz w:val="22"/>
                <w:szCs w:val="22"/>
              </w:rPr>
            </w:pPr>
          </w:p>
        </w:tc>
        <w:tc>
          <w:tcPr>
            <w:tcW w:w="1800" w:type="dxa"/>
          </w:tcPr>
          <w:p w14:paraId="3D6405FB" w14:textId="250BC932" w:rsidR="00E56CBB" w:rsidRPr="00E56CBB" w:rsidRDefault="00E56CBB" w:rsidP="003D3F64">
            <w:pPr>
              <w:rPr>
                <w:sz w:val="22"/>
                <w:szCs w:val="22"/>
              </w:rPr>
            </w:pPr>
          </w:p>
        </w:tc>
      </w:tr>
      <w:tr w:rsidR="00E56CBB" w:rsidRPr="00E56CBB" w14:paraId="670485EA" w14:textId="77777777" w:rsidTr="00AE6277">
        <w:tc>
          <w:tcPr>
            <w:tcW w:w="4500" w:type="dxa"/>
          </w:tcPr>
          <w:p w14:paraId="40FAF7B4" w14:textId="77777777" w:rsidR="00E56CBB" w:rsidRPr="00E56CBB" w:rsidRDefault="00E56CBB" w:rsidP="003D3F64">
            <w:pPr>
              <w:rPr>
                <w:sz w:val="22"/>
                <w:szCs w:val="22"/>
              </w:rPr>
            </w:pPr>
            <w:r w:rsidRPr="00E56CBB">
              <w:rPr>
                <w:sz w:val="22"/>
                <w:szCs w:val="22"/>
              </w:rPr>
              <w:t>Submit quarterly data report to the Authority</w:t>
            </w:r>
          </w:p>
        </w:tc>
        <w:tc>
          <w:tcPr>
            <w:tcW w:w="3690" w:type="dxa"/>
          </w:tcPr>
          <w:p w14:paraId="76FD96B2" w14:textId="77777777" w:rsidR="00E56CBB" w:rsidRPr="00E56CBB" w:rsidRDefault="00E56CBB" w:rsidP="003D3F64">
            <w:pPr>
              <w:rPr>
                <w:sz w:val="22"/>
                <w:szCs w:val="22"/>
              </w:rPr>
            </w:pPr>
          </w:p>
        </w:tc>
        <w:tc>
          <w:tcPr>
            <w:tcW w:w="1800" w:type="dxa"/>
          </w:tcPr>
          <w:p w14:paraId="798B107D" w14:textId="6287FD89" w:rsidR="00E56CBB" w:rsidRPr="00E56CBB" w:rsidRDefault="00C45BFA" w:rsidP="003D3F64">
            <w:pPr>
              <w:rPr>
                <w:sz w:val="22"/>
                <w:szCs w:val="22"/>
              </w:rPr>
            </w:pPr>
            <w:r>
              <w:rPr>
                <w:sz w:val="22"/>
                <w:szCs w:val="22"/>
              </w:rPr>
              <w:t>15</w:t>
            </w:r>
            <w:r w:rsidRPr="00C45BFA">
              <w:rPr>
                <w:sz w:val="22"/>
                <w:szCs w:val="22"/>
                <w:vertAlign w:val="superscript"/>
              </w:rPr>
              <w:t>th</w:t>
            </w:r>
            <w:r>
              <w:rPr>
                <w:sz w:val="22"/>
                <w:szCs w:val="22"/>
              </w:rPr>
              <w:t xml:space="preserve"> </w:t>
            </w:r>
            <w:r w:rsidR="00D102AF">
              <w:rPr>
                <w:sz w:val="22"/>
                <w:szCs w:val="22"/>
              </w:rPr>
              <w:t xml:space="preserve">day </w:t>
            </w:r>
            <w:r>
              <w:rPr>
                <w:sz w:val="22"/>
                <w:szCs w:val="22"/>
              </w:rPr>
              <w:t>of every quarter</w:t>
            </w:r>
          </w:p>
        </w:tc>
      </w:tr>
      <w:tr w:rsidR="00E56CBB" w:rsidRPr="00E56CBB" w14:paraId="14E2D509" w14:textId="77777777" w:rsidTr="00AE6277">
        <w:tc>
          <w:tcPr>
            <w:tcW w:w="4500" w:type="dxa"/>
          </w:tcPr>
          <w:p w14:paraId="3392619D" w14:textId="77777777" w:rsidR="00E56CBB" w:rsidRPr="00E56CBB" w:rsidRDefault="00E56CBB" w:rsidP="003D3F64">
            <w:pPr>
              <w:rPr>
                <w:sz w:val="22"/>
                <w:szCs w:val="22"/>
              </w:rPr>
            </w:pPr>
            <w:r w:rsidRPr="00E56CBB">
              <w:rPr>
                <w:sz w:val="22"/>
                <w:szCs w:val="22"/>
              </w:rPr>
              <w:t>Submit quarterly fiscal reports to the Authority</w:t>
            </w:r>
          </w:p>
        </w:tc>
        <w:tc>
          <w:tcPr>
            <w:tcW w:w="3690" w:type="dxa"/>
          </w:tcPr>
          <w:p w14:paraId="11B78454" w14:textId="77777777" w:rsidR="00E56CBB" w:rsidRPr="00E56CBB" w:rsidRDefault="00E56CBB" w:rsidP="003D3F64">
            <w:pPr>
              <w:rPr>
                <w:sz w:val="22"/>
                <w:szCs w:val="22"/>
              </w:rPr>
            </w:pPr>
          </w:p>
        </w:tc>
        <w:tc>
          <w:tcPr>
            <w:tcW w:w="1800" w:type="dxa"/>
          </w:tcPr>
          <w:p w14:paraId="485C3826" w14:textId="16164EA8" w:rsidR="00E56CBB" w:rsidRPr="00E56CBB" w:rsidRDefault="00C45BFA" w:rsidP="003D3F64">
            <w:pPr>
              <w:rPr>
                <w:sz w:val="22"/>
                <w:szCs w:val="22"/>
              </w:rPr>
            </w:pPr>
            <w:r>
              <w:rPr>
                <w:sz w:val="22"/>
                <w:szCs w:val="22"/>
              </w:rPr>
              <w:t>15</w:t>
            </w:r>
            <w:r w:rsidRPr="00C45BFA">
              <w:rPr>
                <w:sz w:val="22"/>
                <w:szCs w:val="22"/>
                <w:vertAlign w:val="superscript"/>
              </w:rPr>
              <w:t>th</w:t>
            </w:r>
            <w:r>
              <w:rPr>
                <w:sz w:val="22"/>
                <w:szCs w:val="22"/>
              </w:rPr>
              <w:t xml:space="preserve"> </w:t>
            </w:r>
            <w:r w:rsidR="00D102AF">
              <w:rPr>
                <w:sz w:val="22"/>
                <w:szCs w:val="22"/>
              </w:rPr>
              <w:t xml:space="preserve">day </w:t>
            </w:r>
            <w:r>
              <w:rPr>
                <w:sz w:val="22"/>
                <w:szCs w:val="22"/>
              </w:rPr>
              <w:t>of every quarter</w:t>
            </w:r>
          </w:p>
        </w:tc>
      </w:tr>
    </w:tbl>
    <w:p w14:paraId="5D137BD5" w14:textId="77777777" w:rsidR="00E56CBB" w:rsidRPr="00E56CBB" w:rsidRDefault="00E56CBB" w:rsidP="003D3F64">
      <w:pPr>
        <w:widowControl/>
        <w:jc w:val="left"/>
        <w:rPr>
          <w:rFonts w:asciiTheme="minorHAnsi" w:eastAsiaTheme="minorHAnsi" w:hAnsiTheme="minorHAnsi" w:cstheme="minorBidi"/>
          <w:color w:val="auto"/>
        </w:rPr>
      </w:pPr>
    </w:p>
    <w:p w14:paraId="627BE33B" w14:textId="77777777" w:rsidR="00EE492C" w:rsidRDefault="00EE492C" w:rsidP="003D3F64">
      <w:pPr>
        <w:jc w:val="left"/>
      </w:pPr>
    </w:p>
    <w:p w14:paraId="45C930D0" w14:textId="1DF8C18D" w:rsidR="00EE492C" w:rsidRDefault="00F9298E" w:rsidP="002B3D5C">
      <w:pPr>
        <w:pStyle w:val="Heading2"/>
        <w:tabs>
          <w:tab w:val="clear" w:pos="720"/>
        </w:tabs>
        <w:ind w:left="630" w:hanging="450"/>
        <w:jc w:val="left"/>
      </w:pPr>
      <w:r>
        <w:lastRenderedPageBreak/>
        <w:t>7.</w:t>
      </w:r>
      <w:r>
        <w:tab/>
      </w:r>
      <w:r w:rsidR="00CC643C">
        <w:t xml:space="preserve">Staffing Plan </w:t>
      </w:r>
      <w:r w:rsidR="00CC643C">
        <w:rPr>
          <w:i/>
        </w:rPr>
        <w:t>(2-4 pages not including attachments)</w:t>
      </w:r>
      <w:r w:rsidR="00603AB1">
        <w:rPr>
          <w:i/>
        </w:rPr>
        <w:br/>
      </w:r>
    </w:p>
    <w:p w14:paraId="3B14F8CB" w14:textId="77777777" w:rsidR="00CB0B31" w:rsidRDefault="008A6B27" w:rsidP="00CB0B31">
      <w:pPr>
        <w:pStyle w:val="Heading2"/>
        <w:ind w:left="1440" w:hanging="360"/>
        <w:jc w:val="left"/>
      </w:pPr>
      <w:r>
        <w:t>A.</w:t>
      </w:r>
      <w:r>
        <w:tab/>
      </w:r>
      <w:r w:rsidR="00CC643C">
        <w:t xml:space="preserve">List and describe all staff positions assigned to the proposed program. Include at minimum: </w:t>
      </w:r>
      <w:r w:rsidR="00423D3A">
        <w:t>name of position; roles and responsibilities; reporting and supervision structure; time budgeted, and funding source.</w:t>
      </w:r>
    </w:p>
    <w:p w14:paraId="0CF7F079" w14:textId="77777777" w:rsidR="00072999" w:rsidRPr="00072999" w:rsidRDefault="00072999" w:rsidP="00072999"/>
    <w:p w14:paraId="0239BD2C" w14:textId="6FFE627B" w:rsidR="008A6B27" w:rsidRDefault="00CB0B31" w:rsidP="00CB0B31">
      <w:pPr>
        <w:pStyle w:val="Heading2"/>
        <w:ind w:left="1440" w:hanging="360"/>
        <w:jc w:val="left"/>
      </w:pPr>
      <w:r>
        <w:lastRenderedPageBreak/>
        <w:t xml:space="preserve">B.  </w:t>
      </w:r>
      <w:r w:rsidR="00CC643C" w:rsidRPr="003D3F64">
        <w:t>Describe how cas</w:t>
      </w:r>
      <w:r w:rsidR="00D2527C">
        <w:t>es are</w:t>
      </w:r>
      <w:r w:rsidR="00935880">
        <w:t xml:space="preserve"> coordinated</w:t>
      </w:r>
      <w:r w:rsidR="00C17F13">
        <w:t xml:space="preserve"> </w:t>
      </w:r>
      <w:r w:rsidR="00B14A9C">
        <w:t xml:space="preserve">and supervised </w:t>
      </w:r>
      <w:r w:rsidR="00C17F13">
        <w:t>within the agency</w:t>
      </w:r>
      <w:r w:rsidR="00B14A9C">
        <w:t>.</w:t>
      </w:r>
    </w:p>
    <w:p w14:paraId="7D02E17C" w14:textId="075724A0" w:rsidR="0028424E" w:rsidRPr="0030312B" w:rsidRDefault="00226A9E" w:rsidP="00BD23A5">
      <w:pPr>
        <w:pStyle w:val="Heading2"/>
        <w:tabs>
          <w:tab w:val="clear" w:pos="720"/>
        </w:tabs>
        <w:ind w:left="0" w:firstLine="0"/>
        <w:jc w:val="left"/>
      </w:pPr>
      <w:r>
        <w:tab/>
      </w:r>
      <w:r w:rsidR="002D5D56" w:rsidRPr="009B1A1F">
        <w:t xml:space="preserve"> </w:t>
      </w:r>
    </w:p>
    <w:p w14:paraId="558726AC" w14:textId="28B83F75" w:rsidR="0014475C" w:rsidRDefault="00CB0B31" w:rsidP="0014475C">
      <w:pPr>
        <w:pStyle w:val="Heading2"/>
        <w:tabs>
          <w:tab w:val="clear" w:pos="720"/>
        </w:tabs>
        <w:ind w:left="1440" w:hanging="360"/>
        <w:jc w:val="left"/>
      </w:pPr>
      <w:r>
        <w:t>C.</w:t>
      </w:r>
      <w:r>
        <w:tab/>
      </w:r>
      <w:r w:rsidR="0014475C">
        <w:t>If applying to serve underserved groups, describe how the agency will ensure that all staff working with these groups receive additional training to address the groups’ unique issues and needs.</w:t>
      </w:r>
      <w:r w:rsidR="0014475C">
        <w:tab/>
      </w:r>
    </w:p>
    <w:p w14:paraId="3E9C1932" w14:textId="77777777" w:rsidR="00CB0B31" w:rsidRPr="00CB0B31" w:rsidRDefault="00CB0B31" w:rsidP="00CB0B31"/>
    <w:p w14:paraId="7F1769C8" w14:textId="75CB2A6F" w:rsidR="00DB3E16" w:rsidRDefault="00CB0B31" w:rsidP="006F7220">
      <w:pPr>
        <w:pStyle w:val="Heading2"/>
        <w:tabs>
          <w:tab w:val="clear" w:pos="720"/>
        </w:tabs>
        <w:ind w:left="1440" w:hanging="360"/>
        <w:jc w:val="left"/>
      </w:pPr>
      <w:r>
        <w:t>D.</w:t>
      </w:r>
      <w:r>
        <w:tab/>
      </w:r>
      <w:r w:rsidR="00CC643C" w:rsidRPr="003D3F64">
        <w:t xml:space="preserve">Describe how the proposed program will include staff trauma skills training and consultation </w:t>
      </w:r>
      <w:r w:rsidR="00B14844" w:rsidRPr="00B14844">
        <w:t>to improve trauma informed response to clients. Include plan to hold at least one training.</w:t>
      </w:r>
    </w:p>
    <w:p w14:paraId="057F619E" w14:textId="77777777" w:rsidR="00CB0B31" w:rsidRPr="00CB0B31" w:rsidRDefault="00CB0B31" w:rsidP="00CB0B31"/>
    <w:p w14:paraId="27FEC085" w14:textId="1BA8A375" w:rsidR="00046D4F" w:rsidRDefault="00CB0B31" w:rsidP="006F7220">
      <w:pPr>
        <w:pStyle w:val="Heading2"/>
        <w:tabs>
          <w:tab w:val="clear" w:pos="720"/>
        </w:tabs>
        <w:ind w:left="1350" w:hanging="270"/>
        <w:jc w:val="left"/>
      </w:pPr>
      <w:r>
        <w:lastRenderedPageBreak/>
        <w:t>E.</w:t>
      </w:r>
      <w:r>
        <w:tab/>
        <w:t xml:space="preserve"> </w:t>
      </w:r>
      <w:r w:rsidR="006F7220" w:rsidRPr="006F7220">
        <w:t>Describe</w:t>
      </w:r>
      <w:r w:rsidR="00EA063A">
        <w:t xml:space="preserve"> how the applicant utilizes volunteers</w:t>
      </w:r>
      <w:r w:rsidR="00635CC0">
        <w:t xml:space="preserve"> </w:t>
      </w:r>
      <w:r w:rsidR="00A52C2A">
        <w:t xml:space="preserve">and </w:t>
      </w:r>
      <w:r w:rsidR="006F7220" w:rsidRPr="006F7220">
        <w:t>how the proposed program will utilize volunteers</w:t>
      </w:r>
      <w:r w:rsidR="00A52C2A">
        <w:t>.</w:t>
      </w:r>
      <w:r w:rsidR="005D0653">
        <w:t xml:space="preserve"> </w:t>
      </w:r>
      <w:r w:rsidR="009E67F2">
        <w:t xml:space="preserve">Describe how many FTE volunteer staff are used by your agency as a whole. </w:t>
      </w:r>
      <w:r w:rsidR="00A52C2A">
        <w:t>D</w:t>
      </w:r>
      <w:r w:rsidR="006F7220" w:rsidRPr="006F7220">
        <w:t xml:space="preserve">escribe </w:t>
      </w:r>
      <w:r w:rsidR="003A4B27">
        <w:t xml:space="preserve">any </w:t>
      </w:r>
      <w:r w:rsidR="006F7220" w:rsidRPr="006F7220">
        <w:t>training</w:t>
      </w:r>
      <w:r w:rsidR="00A52C2A">
        <w:t>s</w:t>
      </w:r>
      <w:r w:rsidR="00635CC0">
        <w:t xml:space="preserve"> planned</w:t>
      </w:r>
      <w:r w:rsidR="00A52C2A">
        <w:t xml:space="preserve"> for </w:t>
      </w:r>
      <w:r w:rsidR="000617E0">
        <w:t xml:space="preserve">program </w:t>
      </w:r>
      <w:r w:rsidR="00A52C2A">
        <w:t>volunteers when direct services will be provided primarily by volunteers</w:t>
      </w:r>
      <w:r w:rsidR="006F7220" w:rsidRPr="006F7220">
        <w:t>.</w:t>
      </w:r>
      <w:r w:rsidR="00A52C2A">
        <w:t xml:space="preserve"> </w:t>
      </w:r>
    </w:p>
    <w:p w14:paraId="443CA8EB" w14:textId="77777777" w:rsidR="00CB0B31" w:rsidRPr="00CB0B31" w:rsidRDefault="00CB0B31" w:rsidP="00CB0B31"/>
    <w:p w14:paraId="1D8885D6" w14:textId="613E0C99" w:rsidR="00DB3E16" w:rsidRDefault="00CB0B31" w:rsidP="006F7220">
      <w:pPr>
        <w:pStyle w:val="Heading2"/>
        <w:tabs>
          <w:tab w:val="clear" w:pos="720"/>
          <w:tab w:val="left" w:pos="1170"/>
          <w:tab w:val="left" w:pos="1350"/>
        </w:tabs>
        <w:ind w:left="1350" w:hanging="270"/>
        <w:jc w:val="left"/>
      </w:pPr>
      <w:r>
        <w:t xml:space="preserve">F. </w:t>
      </w:r>
      <w:r w:rsidR="00F17BB9">
        <w:t xml:space="preserve">Complete chart below by </w:t>
      </w:r>
      <w:r w:rsidR="00635CC0">
        <w:t xml:space="preserve">listing </w:t>
      </w:r>
      <w:r w:rsidR="00CD294B">
        <w:t>staff by the function(s) performed</w:t>
      </w:r>
      <w:r w:rsidR="00635CC0">
        <w:t xml:space="preserve"> (</w:t>
      </w:r>
      <w:r w:rsidR="00CD294B">
        <w:t>not by title or location</w:t>
      </w:r>
      <w:r w:rsidR="00635CC0">
        <w:t>)</w:t>
      </w:r>
      <w:r w:rsidR="00CD294B">
        <w:t xml:space="preserve">. </w:t>
      </w:r>
    </w:p>
    <w:p w14:paraId="66290F9E" w14:textId="77777777" w:rsidR="00CB0B31" w:rsidRPr="00CB0B31" w:rsidRDefault="00CB0B31" w:rsidP="00CB0B31"/>
    <w:p w14:paraId="4C34B334" w14:textId="3A26028E" w:rsidR="006F7220" w:rsidRDefault="00CD294B" w:rsidP="006F7220">
      <w:pPr>
        <w:pStyle w:val="Heading2"/>
        <w:ind w:left="1369" w:firstLine="0"/>
        <w:jc w:val="left"/>
      </w:pPr>
      <w:r>
        <w:lastRenderedPageBreak/>
        <w:t xml:space="preserve">Also report employees who are part-time and/or </w:t>
      </w:r>
      <w:r w:rsidR="00635CC0">
        <w:t xml:space="preserve">will be </w:t>
      </w:r>
      <w:r>
        <w:t xml:space="preserve">only partially funded and </w:t>
      </w:r>
      <w:r w:rsidR="006F7220">
        <w:t>any consultants/contractors</w:t>
      </w:r>
      <w:r w:rsidR="00635CC0">
        <w:t xml:space="preserve"> that will be funded with the grant</w:t>
      </w:r>
      <w:r w:rsidR="006F7220">
        <w:t xml:space="preserve">. Include employees and consultants who are funded with any </w:t>
      </w:r>
      <w:r w:rsidR="0014475C" w:rsidRPr="0014475C">
        <w:t>required grant match.</w:t>
      </w:r>
    </w:p>
    <w:p w14:paraId="253C37EF" w14:textId="77777777" w:rsidR="00EE492C" w:rsidRDefault="00EE492C" w:rsidP="00423D3A">
      <w:pPr>
        <w:ind w:left="1080"/>
        <w:jc w:val="left"/>
      </w:pPr>
    </w:p>
    <w:p w14:paraId="6D90AC56" w14:textId="77578F95" w:rsidR="00EE492C" w:rsidRDefault="00603AB1" w:rsidP="003C3E41">
      <w:pPr>
        <w:pStyle w:val="Heading2"/>
        <w:tabs>
          <w:tab w:val="clear" w:pos="720"/>
        </w:tabs>
        <w:ind w:left="1080" w:firstLine="0"/>
        <w:jc w:val="left"/>
      </w:pPr>
      <w:r>
        <w:rPr>
          <w:b/>
          <w:u w:val="single"/>
        </w:rPr>
        <w:br/>
      </w:r>
      <w:r w:rsidR="00CC643C">
        <w:rPr>
          <w:b/>
          <w:u w:val="single"/>
        </w:rPr>
        <w:t xml:space="preserve">All activities provided by the following staff must be fully explained in the budget narrative. </w:t>
      </w:r>
      <w:r>
        <w:br/>
      </w:r>
      <w:r>
        <w:br/>
      </w:r>
    </w:p>
    <w:tbl>
      <w:tblPr>
        <w:tblStyle w:val="a1"/>
        <w:tblW w:w="9175" w:type="dxa"/>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5"/>
        <w:gridCol w:w="1440"/>
        <w:gridCol w:w="1260"/>
      </w:tblGrid>
      <w:tr w:rsidR="00EE492C" w14:paraId="2646D9D4" w14:textId="77777777" w:rsidTr="00D454F0">
        <w:tc>
          <w:tcPr>
            <w:tcW w:w="6475" w:type="dxa"/>
            <w:shd w:val="clear" w:color="auto" w:fill="D9D9D9"/>
            <w:vAlign w:val="center"/>
          </w:tcPr>
          <w:p w14:paraId="623040CC" w14:textId="77777777" w:rsidR="00EE492C" w:rsidRDefault="00CC643C" w:rsidP="003D3F64">
            <w:pPr>
              <w:tabs>
                <w:tab w:val="left" w:pos="-1440"/>
              </w:tabs>
              <w:contextualSpacing w:val="0"/>
              <w:jc w:val="left"/>
            </w:pPr>
            <w:r>
              <w:rPr>
                <w:sz w:val="24"/>
                <w:szCs w:val="24"/>
              </w:rPr>
              <w:t>PROGRAM-FUNDED STAFF</w:t>
            </w:r>
          </w:p>
        </w:tc>
        <w:tc>
          <w:tcPr>
            <w:tcW w:w="1440" w:type="dxa"/>
            <w:shd w:val="clear" w:color="auto" w:fill="D9D9D9"/>
            <w:vAlign w:val="center"/>
          </w:tcPr>
          <w:p w14:paraId="7032BF21" w14:textId="77777777" w:rsidR="00EE492C" w:rsidRDefault="00CC643C" w:rsidP="003D3F64">
            <w:pPr>
              <w:tabs>
                <w:tab w:val="left" w:pos="-1440"/>
              </w:tabs>
              <w:contextualSpacing w:val="0"/>
              <w:jc w:val="left"/>
            </w:pPr>
            <w:r>
              <w:rPr>
                <w:sz w:val="24"/>
                <w:szCs w:val="24"/>
              </w:rPr>
              <w:t># of positions</w:t>
            </w:r>
          </w:p>
        </w:tc>
        <w:tc>
          <w:tcPr>
            <w:tcW w:w="1260" w:type="dxa"/>
            <w:shd w:val="clear" w:color="auto" w:fill="D9D9D9"/>
            <w:vAlign w:val="center"/>
          </w:tcPr>
          <w:p w14:paraId="65DB39D7" w14:textId="77777777" w:rsidR="00EE492C" w:rsidRDefault="00CC643C" w:rsidP="003D3F64">
            <w:pPr>
              <w:tabs>
                <w:tab w:val="left" w:pos="-1440"/>
              </w:tabs>
              <w:contextualSpacing w:val="0"/>
              <w:jc w:val="left"/>
            </w:pPr>
            <w:r>
              <w:rPr>
                <w:sz w:val="24"/>
                <w:szCs w:val="24"/>
              </w:rPr>
              <w:t>Total FTE</w:t>
            </w:r>
          </w:p>
        </w:tc>
      </w:tr>
      <w:tr w:rsidR="00EE492C" w14:paraId="67BC1941" w14:textId="77777777" w:rsidTr="00D454F0">
        <w:trPr>
          <w:trHeight w:val="350"/>
        </w:trPr>
        <w:tc>
          <w:tcPr>
            <w:tcW w:w="6475" w:type="dxa"/>
            <w:shd w:val="clear" w:color="auto" w:fill="FFFFFF"/>
          </w:tcPr>
          <w:p w14:paraId="071F6300" w14:textId="77777777" w:rsidR="00EE492C" w:rsidRDefault="005862E4" w:rsidP="003D3F64">
            <w:pPr>
              <w:tabs>
                <w:tab w:val="left" w:pos="-1440"/>
              </w:tabs>
              <w:contextualSpacing w:val="0"/>
              <w:jc w:val="left"/>
            </w:pPr>
            <w:r w:rsidRPr="002A389A">
              <w:rPr>
                <w:i/>
                <w:sz w:val="24"/>
                <w:szCs w:val="24"/>
              </w:rPr>
              <w:t>Ex</w:t>
            </w:r>
            <w:r>
              <w:rPr>
                <w:sz w:val="24"/>
                <w:szCs w:val="24"/>
              </w:rPr>
              <w:t xml:space="preserve">: </w:t>
            </w:r>
            <w:r w:rsidR="00CC643C">
              <w:rPr>
                <w:sz w:val="24"/>
                <w:szCs w:val="24"/>
              </w:rPr>
              <w:t xml:space="preserve">Victim advocate </w:t>
            </w:r>
          </w:p>
        </w:tc>
        <w:tc>
          <w:tcPr>
            <w:tcW w:w="1440" w:type="dxa"/>
            <w:shd w:val="clear" w:color="auto" w:fill="FFFFFF"/>
            <w:vAlign w:val="center"/>
          </w:tcPr>
          <w:p w14:paraId="5A25A754" w14:textId="77777777" w:rsidR="00EE492C" w:rsidRDefault="00CC643C" w:rsidP="003D3F64">
            <w:pPr>
              <w:tabs>
                <w:tab w:val="left" w:pos="-1440"/>
              </w:tabs>
              <w:contextualSpacing w:val="0"/>
              <w:jc w:val="left"/>
            </w:pPr>
            <w:r>
              <w:rPr>
                <w:sz w:val="24"/>
                <w:szCs w:val="24"/>
              </w:rPr>
              <w:t>     </w:t>
            </w:r>
          </w:p>
        </w:tc>
        <w:tc>
          <w:tcPr>
            <w:tcW w:w="1260" w:type="dxa"/>
            <w:shd w:val="clear" w:color="auto" w:fill="FFFFFF"/>
            <w:vAlign w:val="center"/>
          </w:tcPr>
          <w:p w14:paraId="7191216C" w14:textId="77777777" w:rsidR="00EE492C" w:rsidRDefault="00CC643C" w:rsidP="003D3F64">
            <w:pPr>
              <w:tabs>
                <w:tab w:val="left" w:pos="-1440"/>
              </w:tabs>
              <w:contextualSpacing w:val="0"/>
              <w:jc w:val="left"/>
            </w:pPr>
            <w:r>
              <w:rPr>
                <w:sz w:val="24"/>
                <w:szCs w:val="24"/>
              </w:rPr>
              <w:t>     </w:t>
            </w:r>
          </w:p>
        </w:tc>
      </w:tr>
      <w:tr w:rsidR="00EE492C" w14:paraId="61FB178A" w14:textId="77777777" w:rsidTr="00D454F0">
        <w:tc>
          <w:tcPr>
            <w:tcW w:w="6475" w:type="dxa"/>
          </w:tcPr>
          <w:p w14:paraId="5BB14803" w14:textId="77777777" w:rsidR="00EE492C" w:rsidRDefault="005862E4" w:rsidP="003D3F64">
            <w:pPr>
              <w:tabs>
                <w:tab w:val="left" w:pos="-1440"/>
              </w:tabs>
              <w:contextualSpacing w:val="0"/>
              <w:jc w:val="left"/>
            </w:pPr>
            <w:r w:rsidRPr="00ED6952">
              <w:rPr>
                <w:i/>
                <w:sz w:val="24"/>
                <w:szCs w:val="24"/>
              </w:rPr>
              <w:t>Ex</w:t>
            </w:r>
            <w:r>
              <w:rPr>
                <w:sz w:val="24"/>
                <w:szCs w:val="24"/>
              </w:rPr>
              <w:t xml:space="preserve">: </w:t>
            </w:r>
            <w:r w:rsidR="00CC643C">
              <w:rPr>
                <w:sz w:val="24"/>
                <w:szCs w:val="24"/>
              </w:rPr>
              <w:t xml:space="preserve">Program Coordinator  </w:t>
            </w:r>
          </w:p>
        </w:tc>
        <w:tc>
          <w:tcPr>
            <w:tcW w:w="1440" w:type="dxa"/>
          </w:tcPr>
          <w:p w14:paraId="3B247A8D" w14:textId="77777777" w:rsidR="00EE492C" w:rsidRDefault="00CC643C" w:rsidP="003D3F64">
            <w:pPr>
              <w:tabs>
                <w:tab w:val="left" w:pos="-1440"/>
              </w:tabs>
              <w:contextualSpacing w:val="0"/>
              <w:jc w:val="left"/>
            </w:pPr>
            <w:r>
              <w:rPr>
                <w:sz w:val="24"/>
                <w:szCs w:val="24"/>
              </w:rPr>
              <w:t>     </w:t>
            </w:r>
          </w:p>
        </w:tc>
        <w:tc>
          <w:tcPr>
            <w:tcW w:w="1260" w:type="dxa"/>
            <w:vAlign w:val="center"/>
          </w:tcPr>
          <w:p w14:paraId="017E3670" w14:textId="77777777" w:rsidR="00EE492C" w:rsidRDefault="00CC643C" w:rsidP="003D3F64">
            <w:pPr>
              <w:tabs>
                <w:tab w:val="left" w:pos="-1440"/>
              </w:tabs>
              <w:contextualSpacing w:val="0"/>
              <w:jc w:val="left"/>
            </w:pPr>
            <w:r>
              <w:rPr>
                <w:sz w:val="24"/>
                <w:szCs w:val="24"/>
              </w:rPr>
              <w:t>     </w:t>
            </w:r>
          </w:p>
        </w:tc>
      </w:tr>
      <w:tr w:rsidR="00EE492C" w14:paraId="0B06A24B" w14:textId="77777777" w:rsidTr="00D454F0">
        <w:tc>
          <w:tcPr>
            <w:tcW w:w="6475" w:type="dxa"/>
          </w:tcPr>
          <w:p w14:paraId="6D7D3913" w14:textId="77777777" w:rsidR="00EE492C" w:rsidRDefault="005862E4" w:rsidP="003D3F64">
            <w:pPr>
              <w:tabs>
                <w:tab w:val="left" w:pos="-1440"/>
              </w:tabs>
              <w:contextualSpacing w:val="0"/>
              <w:jc w:val="left"/>
            </w:pPr>
            <w:r w:rsidRPr="00ED6952">
              <w:rPr>
                <w:i/>
                <w:sz w:val="24"/>
                <w:szCs w:val="24"/>
              </w:rPr>
              <w:t>Ex</w:t>
            </w:r>
            <w:r>
              <w:rPr>
                <w:sz w:val="24"/>
                <w:szCs w:val="24"/>
              </w:rPr>
              <w:t xml:space="preserve">: </w:t>
            </w:r>
            <w:r w:rsidR="00CC643C">
              <w:rPr>
                <w:sz w:val="24"/>
                <w:szCs w:val="24"/>
              </w:rPr>
              <w:t>Translator/interpreter</w:t>
            </w:r>
          </w:p>
        </w:tc>
        <w:tc>
          <w:tcPr>
            <w:tcW w:w="1440" w:type="dxa"/>
          </w:tcPr>
          <w:p w14:paraId="780378AC" w14:textId="77777777" w:rsidR="00EE492C" w:rsidRDefault="00CC643C" w:rsidP="003D3F64">
            <w:pPr>
              <w:tabs>
                <w:tab w:val="left" w:pos="-1440"/>
              </w:tabs>
              <w:contextualSpacing w:val="0"/>
              <w:jc w:val="left"/>
            </w:pPr>
            <w:r>
              <w:rPr>
                <w:sz w:val="24"/>
                <w:szCs w:val="24"/>
              </w:rPr>
              <w:t>     </w:t>
            </w:r>
          </w:p>
        </w:tc>
        <w:tc>
          <w:tcPr>
            <w:tcW w:w="1260" w:type="dxa"/>
          </w:tcPr>
          <w:p w14:paraId="3839588B" w14:textId="77777777" w:rsidR="00EE492C" w:rsidRDefault="00CC643C" w:rsidP="003D3F64">
            <w:pPr>
              <w:tabs>
                <w:tab w:val="left" w:pos="-1440"/>
              </w:tabs>
              <w:contextualSpacing w:val="0"/>
              <w:jc w:val="left"/>
            </w:pPr>
            <w:r>
              <w:rPr>
                <w:sz w:val="24"/>
                <w:szCs w:val="24"/>
              </w:rPr>
              <w:t>     </w:t>
            </w:r>
          </w:p>
        </w:tc>
      </w:tr>
      <w:tr w:rsidR="00EE492C" w14:paraId="6D814721" w14:textId="77777777" w:rsidTr="00D454F0">
        <w:tc>
          <w:tcPr>
            <w:tcW w:w="6475" w:type="dxa"/>
          </w:tcPr>
          <w:p w14:paraId="188CC9E6" w14:textId="77777777" w:rsidR="00EE492C" w:rsidRDefault="00CC643C" w:rsidP="003D3F64">
            <w:pPr>
              <w:tabs>
                <w:tab w:val="left" w:pos="-1440"/>
              </w:tabs>
              <w:contextualSpacing w:val="0"/>
              <w:jc w:val="left"/>
            </w:pPr>
            <w:r>
              <w:rPr>
                <w:sz w:val="24"/>
                <w:szCs w:val="24"/>
              </w:rPr>
              <w:t>Other (specify):      </w:t>
            </w:r>
          </w:p>
        </w:tc>
        <w:tc>
          <w:tcPr>
            <w:tcW w:w="1440" w:type="dxa"/>
          </w:tcPr>
          <w:p w14:paraId="6C2A4E4D" w14:textId="77777777" w:rsidR="00EE492C" w:rsidRDefault="00EE492C" w:rsidP="003D3F64">
            <w:pPr>
              <w:tabs>
                <w:tab w:val="left" w:pos="-1440"/>
              </w:tabs>
              <w:contextualSpacing w:val="0"/>
              <w:jc w:val="left"/>
            </w:pPr>
          </w:p>
        </w:tc>
        <w:tc>
          <w:tcPr>
            <w:tcW w:w="1260" w:type="dxa"/>
          </w:tcPr>
          <w:p w14:paraId="2E0AC055" w14:textId="77777777" w:rsidR="00EE492C" w:rsidRDefault="00EE492C" w:rsidP="003D3F64">
            <w:pPr>
              <w:tabs>
                <w:tab w:val="left" w:pos="-1440"/>
              </w:tabs>
              <w:contextualSpacing w:val="0"/>
              <w:jc w:val="left"/>
            </w:pPr>
          </w:p>
        </w:tc>
      </w:tr>
      <w:tr w:rsidR="00EE492C" w14:paraId="7DADFA18" w14:textId="77777777" w:rsidTr="00D454F0">
        <w:tc>
          <w:tcPr>
            <w:tcW w:w="6475" w:type="dxa"/>
          </w:tcPr>
          <w:p w14:paraId="1392BD6B" w14:textId="77777777" w:rsidR="00EE492C" w:rsidRDefault="00CC643C" w:rsidP="003D3F64">
            <w:pPr>
              <w:tabs>
                <w:tab w:val="left" w:pos="-1440"/>
              </w:tabs>
              <w:contextualSpacing w:val="0"/>
              <w:jc w:val="left"/>
            </w:pPr>
            <w:r>
              <w:rPr>
                <w:sz w:val="24"/>
                <w:szCs w:val="24"/>
              </w:rPr>
              <w:t>Other (specify):      </w:t>
            </w:r>
          </w:p>
        </w:tc>
        <w:tc>
          <w:tcPr>
            <w:tcW w:w="1440" w:type="dxa"/>
          </w:tcPr>
          <w:p w14:paraId="7F79723B" w14:textId="77777777" w:rsidR="00EE492C" w:rsidRDefault="00CC643C" w:rsidP="003D3F64">
            <w:pPr>
              <w:tabs>
                <w:tab w:val="left" w:pos="-1440"/>
              </w:tabs>
              <w:contextualSpacing w:val="0"/>
              <w:jc w:val="left"/>
            </w:pPr>
            <w:r>
              <w:rPr>
                <w:sz w:val="24"/>
                <w:szCs w:val="24"/>
              </w:rPr>
              <w:t>     </w:t>
            </w:r>
          </w:p>
        </w:tc>
        <w:tc>
          <w:tcPr>
            <w:tcW w:w="1260" w:type="dxa"/>
          </w:tcPr>
          <w:p w14:paraId="712042C2" w14:textId="77777777" w:rsidR="00EE492C" w:rsidRDefault="00CC643C" w:rsidP="003D3F64">
            <w:pPr>
              <w:tabs>
                <w:tab w:val="left" w:pos="-1440"/>
              </w:tabs>
              <w:contextualSpacing w:val="0"/>
              <w:jc w:val="left"/>
            </w:pPr>
            <w:r>
              <w:rPr>
                <w:sz w:val="24"/>
                <w:szCs w:val="24"/>
              </w:rPr>
              <w:t>     </w:t>
            </w:r>
          </w:p>
        </w:tc>
      </w:tr>
      <w:tr w:rsidR="00EE492C" w14:paraId="0508C157" w14:textId="77777777" w:rsidTr="00D454F0">
        <w:tc>
          <w:tcPr>
            <w:tcW w:w="6475" w:type="dxa"/>
          </w:tcPr>
          <w:p w14:paraId="16606109" w14:textId="77777777" w:rsidR="00EE492C" w:rsidRDefault="00CC643C" w:rsidP="003D3F64">
            <w:pPr>
              <w:tabs>
                <w:tab w:val="left" w:pos="-1440"/>
              </w:tabs>
              <w:contextualSpacing w:val="0"/>
              <w:jc w:val="left"/>
            </w:pPr>
            <w:r>
              <w:rPr>
                <w:sz w:val="24"/>
                <w:szCs w:val="24"/>
              </w:rPr>
              <w:t>TOTAL</w:t>
            </w:r>
          </w:p>
        </w:tc>
        <w:tc>
          <w:tcPr>
            <w:tcW w:w="1440" w:type="dxa"/>
          </w:tcPr>
          <w:p w14:paraId="0A77428E" w14:textId="77777777" w:rsidR="00EE492C" w:rsidRDefault="00CC643C" w:rsidP="003D3F64">
            <w:pPr>
              <w:tabs>
                <w:tab w:val="left" w:pos="-1440"/>
              </w:tabs>
              <w:contextualSpacing w:val="0"/>
              <w:jc w:val="left"/>
            </w:pPr>
            <w:r>
              <w:rPr>
                <w:sz w:val="24"/>
                <w:szCs w:val="24"/>
              </w:rPr>
              <w:t>     </w:t>
            </w:r>
          </w:p>
        </w:tc>
        <w:tc>
          <w:tcPr>
            <w:tcW w:w="1260" w:type="dxa"/>
          </w:tcPr>
          <w:p w14:paraId="1C41027A" w14:textId="77777777" w:rsidR="00EE492C" w:rsidRDefault="00CC643C" w:rsidP="003D3F64">
            <w:pPr>
              <w:tabs>
                <w:tab w:val="left" w:pos="-1440"/>
              </w:tabs>
              <w:contextualSpacing w:val="0"/>
              <w:jc w:val="left"/>
            </w:pPr>
            <w:r>
              <w:rPr>
                <w:sz w:val="24"/>
                <w:szCs w:val="24"/>
              </w:rPr>
              <w:t>     </w:t>
            </w:r>
          </w:p>
        </w:tc>
      </w:tr>
    </w:tbl>
    <w:p w14:paraId="3BEDD0DE" w14:textId="77777777" w:rsidR="00EE492C" w:rsidRDefault="00EE492C" w:rsidP="003D3F64">
      <w:pPr>
        <w:widowControl/>
        <w:ind w:left="1080"/>
        <w:jc w:val="left"/>
      </w:pPr>
    </w:p>
    <w:p w14:paraId="01B77697" w14:textId="7228D125" w:rsidR="00EE492C" w:rsidRDefault="00CC643C" w:rsidP="004D1644">
      <w:pPr>
        <w:pStyle w:val="Heading2"/>
        <w:tabs>
          <w:tab w:val="clear" w:pos="720"/>
        </w:tabs>
        <w:ind w:left="990" w:firstLine="0"/>
        <w:jc w:val="left"/>
      </w:pPr>
      <w:r>
        <w:lastRenderedPageBreak/>
        <w:t xml:space="preserve">Attach job descriptions and list required training for each position. Place asterisks by each VOCA grant-allowable activity in the job descriptions. Describe how required training is ensured. </w:t>
      </w:r>
    </w:p>
    <w:p w14:paraId="764D3A7F" w14:textId="77777777" w:rsidR="00EE492C" w:rsidRDefault="00EE492C" w:rsidP="003D3F64">
      <w:pPr>
        <w:jc w:val="left"/>
      </w:pPr>
    </w:p>
    <w:p w14:paraId="0BCA0A76" w14:textId="2D1D1309" w:rsidR="00EE492C" w:rsidRPr="00226A9E" w:rsidRDefault="00226A9E" w:rsidP="00226A9E">
      <w:pPr>
        <w:ind w:left="720"/>
        <w:jc w:val="left"/>
      </w:pPr>
      <w:r>
        <w:rPr>
          <w:rFonts w:ascii="Times New Roman" w:eastAsia="Times New Roman" w:hAnsi="Times New Roman" w:cs="Times New Roman"/>
          <w:sz w:val="24"/>
          <w:szCs w:val="24"/>
        </w:rPr>
        <w:t xml:space="preserve">8.  </w:t>
      </w:r>
      <w:r w:rsidR="00CC643C" w:rsidRPr="00226A9E">
        <w:rPr>
          <w:rFonts w:ascii="Times New Roman" w:eastAsia="Times New Roman" w:hAnsi="Times New Roman" w:cs="Times New Roman"/>
          <w:sz w:val="24"/>
          <w:szCs w:val="24"/>
        </w:rPr>
        <w:t>Goals, Objectives and Performance Metrics</w:t>
      </w:r>
    </w:p>
    <w:p w14:paraId="60FFFFB2" w14:textId="77777777" w:rsidR="00EE492C" w:rsidRDefault="00EE492C" w:rsidP="003D3F64">
      <w:pPr>
        <w:ind w:left="360"/>
        <w:jc w:val="left"/>
      </w:pPr>
    </w:p>
    <w:p w14:paraId="0217F747" w14:textId="19411BCE" w:rsidR="004678AA" w:rsidRPr="004678AA" w:rsidRDefault="004678AA" w:rsidP="004678AA">
      <w:pPr>
        <w:widowControl/>
        <w:spacing w:after="160"/>
        <w:jc w:val="left"/>
        <w:rPr>
          <w:rFonts w:ascii="Times New Roman" w:eastAsiaTheme="minorHAnsi" w:hAnsi="Times New Roman" w:cs="Times New Roman"/>
          <w:color w:val="FF0000"/>
          <w:sz w:val="24"/>
          <w:szCs w:val="24"/>
        </w:rPr>
      </w:pPr>
      <w:r w:rsidRPr="004678AA">
        <w:rPr>
          <w:rFonts w:ascii="Times New Roman" w:eastAsiaTheme="minorHAnsi" w:hAnsi="Times New Roman" w:cs="Times New Roman"/>
          <w:color w:val="auto"/>
          <w:sz w:val="24"/>
          <w:szCs w:val="24"/>
        </w:rPr>
        <w:t>The following table depicts objectives linked to performance indicators that show progress toward the proposed program goal. Complete the table by entering ambitious yet realistic numbers for each objective based on your proposed program. Applicants may list additional support service objectives for the program. These objectives also should also be reflecte</w:t>
      </w:r>
      <w:r w:rsidR="00FB22F7">
        <w:rPr>
          <w:rFonts w:ascii="Times New Roman" w:eastAsiaTheme="minorHAnsi" w:hAnsi="Times New Roman" w:cs="Times New Roman"/>
          <w:color w:val="auto"/>
          <w:sz w:val="24"/>
          <w:szCs w:val="24"/>
        </w:rPr>
        <w:t>d in the logic model (Attachment 4</w:t>
      </w:r>
      <w:r w:rsidRPr="004678AA">
        <w:rPr>
          <w:rFonts w:ascii="Times New Roman" w:eastAsiaTheme="minorHAnsi" w:hAnsi="Times New Roman" w:cs="Times New Roman"/>
          <w:color w:val="auto"/>
          <w:sz w:val="24"/>
          <w:szCs w:val="24"/>
        </w:rPr>
        <w:t>).</w:t>
      </w:r>
    </w:p>
    <w:p w14:paraId="0973C990" w14:textId="2764B147" w:rsidR="004678AA" w:rsidRPr="004678AA" w:rsidRDefault="00E97D7C" w:rsidP="004678AA">
      <w:pPr>
        <w:widowControl/>
        <w:spacing w:after="160"/>
        <w:jc w:val="left"/>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lastRenderedPageBreak/>
        <w:t>Selected programs</w:t>
      </w:r>
      <w:r w:rsidRPr="004678AA">
        <w:rPr>
          <w:rFonts w:ascii="Times New Roman" w:eastAsiaTheme="minorHAnsi" w:hAnsi="Times New Roman" w:cs="Times New Roman"/>
          <w:color w:val="auto"/>
          <w:sz w:val="24"/>
          <w:szCs w:val="24"/>
        </w:rPr>
        <w:t xml:space="preserve"> </w:t>
      </w:r>
      <w:r w:rsidR="004678AA" w:rsidRPr="004678AA">
        <w:rPr>
          <w:rFonts w:ascii="Times New Roman" w:eastAsiaTheme="minorHAnsi" w:hAnsi="Times New Roman" w:cs="Times New Roman"/>
          <w:color w:val="auto"/>
          <w:sz w:val="24"/>
          <w:szCs w:val="24"/>
        </w:rPr>
        <w:t xml:space="preserve">will be required to </w:t>
      </w:r>
      <w:r w:rsidR="00006BBC">
        <w:rPr>
          <w:rFonts w:ascii="Times New Roman" w:eastAsiaTheme="minorHAnsi" w:hAnsi="Times New Roman" w:cs="Times New Roman"/>
          <w:color w:val="auto"/>
          <w:sz w:val="24"/>
          <w:szCs w:val="24"/>
        </w:rPr>
        <w:t xml:space="preserve">submit quarterly </w:t>
      </w:r>
      <w:r w:rsidR="004678AA" w:rsidRPr="004678AA">
        <w:rPr>
          <w:rFonts w:ascii="Times New Roman" w:eastAsiaTheme="minorHAnsi" w:hAnsi="Times New Roman" w:cs="Times New Roman"/>
          <w:color w:val="auto"/>
          <w:sz w:val="24"/>
          <w:szCs w:val="24"/>
        </w:rPr>
        <w:t>report</w:t>
      </w:r>
      <w:r w:rsidR="00006BBC">
        <w:rPr>
          <w:rFonts w:ascii="Times New Roman" w:eastAsiaTheme="minorHAnsi" w:hAnsi="Times New Roman" w:cs="Times New Roman"/>
          <w:color w:val="auto"/>
          <w:sz w:val="24"/>
          <w:szCs w:val="24"/>
        </w:rPr>
        <w:t>s</w:t>
      </w:r>
      <w:r w:rsidR="004678AA" w:rsidRPr="004678AA">
        <w:rPr>
          <w:rFonts w:ascii="Times New Roman" w:eastAsiaTheme="minorHAnsi" w:hAnsi="Times New Roman" w:cs="Times New Roman"/>
          <w:color w:val="auto"/>
          <w:sz w:val="24"/>
          <w:szCs w:val="24"/>
        </w:rPr>
        <w:t xml:space="preserve"> on the following objectives and </w:t>
      </w:r>
      <w:r>
        <w:rPr>
          <w:rFonts w:ascii="Times New Roman" w:eastAsiaTheme="minorHAnsi" w:hAnsi="Times New Roman" w:cs="Times New Roman"/>
          <w:color w:val="auto"/>
          <w:sz w:val="24"/>
          <w:szCs w:val="24"/>
        </w:rPr>
        <w:t xml:space="preserve">must </w:t>
      </w:r>
      <w:r w:rsidR="004678AA" w:rsidRPr="004678AA">
        <w:rPr>
          <w:rFonts w:ascii="Times New Roman" w:eastAsiaTheme="minorHAnsi" w:hAnsi="Times New Roman" w:cs="Times New Roman"/>
          <w:color w:val="auto"/>
          <w:sz w:val="24"/>
          <w:szCs w:val="24"/>
        </w:rPr>
        <w:t>identify the number of clients they aim to serve during the performance period. Objectives should estimate the number of clients that will receive each of the listed services in order to produce meaningful, tangible changes in clients' lives.</w:t>
      </w:r>
      <w:r w:rsidR="00197A40">
        <w:rPr>
          <w:rFonts w:ascii="Times New Roman" w:eastAsiaTheme="minorHAnsi" w:hAnsi="Times New Roman" w:cs="Times New Roman"/>
          <w:color w:val="auto"/>
          <w:sz w:val="24"/>
          <w:szCs w:val="24"/>
        </w:rPr>
        <w:t xml:space="preserve"> </w:t>
      </w:r>
    </w:p>
    <w:tbl>
      <w:tblPr>
        <w:tblStyle w:val="TableGrid11"/>
        <w:tblW w:w="5000" w:type="pct"/>
        <w:tblLook w:val="04A0" w:firstRow="1" w:lastRow="0" w:firstColumn="1" w:lastColumn="0" w:noHBand="0" w:noVBand="1"/>
      </w:tblPr>
      <w:tblGrid>
        <w:gridCol w:w="4720"/>
        <w:gridCol w:w="4630"/>
      </w:tblGrid>
      <w:tr w:rsidR="00BA43B9" w:rsidRPr="00BA43B9" w14:paraId="31ABC0B8" w14:textId="77777777" w:rsidTr="00AE6277">
        <w:tc>
          <w:tcPr>
            <w:tcW w:w="5000" w:type="pct"/>
            <w:gridSpan w:val="2"/>
            <w:shd w:val="clear" w:color="auto" w:fill="E7E6E6" w:themeFill="background2"/>
          </w:tcPr>
          <w:p w14:paraId="5CDCFB8B" w14:textId="77777777" w:rsidR="00BA43B9" w:rsidRPr="00BA43B9" w:rsidRDefault="00BA43B9" w:rsidP="00BA43B9">
            <w:pPr>
              <w:rPr>
                <w:rFonts w:ascii="Times New Roman" w:hAnsi="Times New Roman" w:cs="Times New Roman"/>
                <w:sz w:val="24"/>
                <w:szCs w:val="24"/>
              </w:rPr>
            </w:pPr>
          </w:p>
          <w:p w14:paraId="24AAEF9F" w14:textId="66A720DA" w:rsidR="00BA43B9" w:rsidRPr="00BA43B9" w:rsidRDefault="00BA43B9" w:rsidP="00BA43B9">
            <w:pPr>
              <w:rPr>
                <w:rFonts w:ascii="Times New Roman" w:hAnsi="Times New Roman" w:cs="Times New Roman"/>
                <w:sz w:val="24"/>
                <w:szCs w:val="24"/>
                <w:shd w:val="clear" w:color="auto" w:fill="D9D9D9"/>
              </w:rPr>
            </w:pPr>
            <w:r w:rsidRPr="00BA43B9">
              <w:rPr>
                <w:rFonts w:ascii="Times New Roman" w:hAnsi="Times New Roman" w:cs="Times New Roman"/>
                <w:b/>
                <w:sz w:val="24"/>
                <w:szCs w:val="24"/>
              </w:rPr>
              <w:t>Goal</w:t>
            </w:r>
            <w:r w:rsidRPr="00BA43B9">
              <w:rPr>
                <w:rFonts w:ascii="Times New Roman" w:hAnsi="Times New Roman" w:cs="Times New Roman"/>
                <w:sz w:val="24"/>
                <w:szCs w:val="24"/>
              </w:rPr>
              <w:t xml:space="preserve">:  To provide core </w:t>
            </w:r>
            <w:r w:rsidR="00C74925">
              <w:rPr>
                <w:rFonts w:ascii="Times New Roman" w:hAnsi="Times New Roman" w:cs="Times New Roman"/>
                <w:sz w:val="24"/>
                <w:szCs w:val="24"/>
              </w:rPr>
              <w:t xml:space="preserve">direct </w:t>
            </w:r>
            <w:r w:rsidRPr="00BA43B9">
              <w:rPr>
                <w:rFonts w:ascii="Times New Roman" w:hAnsi="Times New Roman" w:cs="Times New Roman"/>
                <w:sz w:val="24"/>
                <w:szCs w:val="24"/>
              </w:rPr>
              <w:t>services to</w:t>
            </w:r>
            <w:r w:rsidR="00237BB5">
              <w:rPr>
                <w:rFonts w:ascii="Times New Roman" w:hAnsi="Times New Roman" w:cs="Times New Roman"/>
                <w:sz w:val="24"/>
                <w:szCs w:val="24"/>
              </w:rPr>
              <w:t xml:space="preserve"> community violence victims</w:t>
            </w:r>
            <w:r w:rsidRPr="00BA43B9">
              <w:rPr>
                <w:rFonts w:ascii="Times New Roman" w:hAnsi="Times New Roman" w:cs="Times New Roman"/>
                <w:sz w:val="24"/>
                <w:szCs w:val="24"/>
              </w:rPr>
              <w:t xml:space="preserve">. </w:t>
            </w:r>
          </w:p>
          <w:p w14:paraId="4CB75E5C" w14:textId="77777777" w:rsidR="00BA43B9" w:rsidRPr="00BA43B9" w:rsidRDefault="00BA43B9" w:rsidP="00BA43B9">
            <w:pPr>
              <w:rPr>
                <w:rFonts w:ascii="Times New Roman" w:hAnsi="Times New Roman" w:cs="Times New Roman"/>
                <w:b/>
                <w:sz w:val="24"/>
                <w:szCs w:val="24"/>
              </w:rPr>
            </w:pPr>
          </w:p>
        </w:tc>
      </w:tr>
      <w:tr w:rsidR="00BA43B9" w:rsidRPr="00BA43B9" w14:paraId="69CDAB54" w14:textId="77777777" w:rsidTr="00AE6277">
        <w:tc>
          <w:tcPr>
            <w:tcW w:w="2524" w:type="pct"/>
          </w:tcPr>
          <w:p w14:paraId="250D2FC2" w14:textId="77777777" w:rsidR="00BA43B9" w:rsidRPr="00BA43B9" w:rsidRDefault="00BA43B9" w:rsidP="00BA43B9">
            <w:pPr>
              <w:jc w:val="center"/>
              <w:rPr>
                <w:rFonts w:ascii="Times New Roman" w:hAnsi="Times New Roman" w:cs="Times New Roman"/>
                <w:b/>
                <w:sz w:val="24"/>
                <w:szCs w:val="24"/>
              </w:rPr>
            </w:pPr>
            <w:r w:rsidRPr="00BA43B9">
              <w:rPr>
                <w:rFonts w:ascii="Times New Roman" w:hAnsi="Times New Roman" w:cs="Times New Roman"/>
                <w:b/>
                <w:sz w:val="24"/>
                <w:szCs w:val="24"/>
              </w:rPr>
              <w:t>Objective</w:t>
            </w:r>
          </w:p>
          <w:p w14:paraId="05EDE1F3" w14:textId="77777777" w:rsidR="00BA43B9" w:rsidRPr="00BA43B9" w:rsidRDefault="00BA43B9" w:rsidP="00BA43B9">
            <w:pPr>
              <w:jc w:val="center"/>
              <w:rPr>
                <w:rFonts w:ascii="Times New Roman" w:hAnsi="Times New Roman" w:cs="Times New Roman"/>
                <w:b/>
                <w:sz w:val="24"/>
                <w:szCs w:val="24"/>
              </w:rPr>
            </w:pPr>
          </w:p>
        </w:tc>
        <w:tc>
          <w:tcPr>
            <w:tcW w:w="2476" w:type="pct"/>
          </w:tcPr>
          <w:p w14:paraId="1201CACC" w14:textId="77777777" w:rsidR="00BA43B9" w:rsidRPr="00BA43B9" w:rsidRDefault="00BA43B9" w:rsidP="00BA43B9">
            <w:pPr>
              <w:jc w:val="center"/>
              <w:rPr>
                <w:rFonts w:ascii="Times New Roman" w:hAnsi="Times New Roman" w:cs="Times New Roman"/>
                <w:b/>
                <w:sz w:val="24"/>
                <w:szCs w:val="24"/>
              </w:rPr>
            </w:pPr>
            <w:r w:rsidRPr="00BA43B9">
              <w:rPr>
                <w:rFonts w:ascii="Times New Roman" w:hAnsi="Times New Roman" w:cs="Times New Roman"/>
                <w:b/>
                <w:sz w:val="24"/>
                <w:szCs w:val="24"/>
              </w:rPr>
              <w:t>Performance Measure</w:t>
            </w:r>
          </w:p>
        </w:tc>
      </w:tr>
      <w:tr w:rsidR="00BA43B9" w:rsidRPr="00BA43B9" w14:paraId="3DB18E2E" w14:textId="77777777" w:rsidTr="00AE6277">
        <w:tc>
          <w:tcPr>
            <w:tcW w:w="5000" w:type="pct"/>
            <w:gridSpan w:val="2"/>
            <w:shd w:val="clear" w:color="auto" w:fill="FFF2CC" w:themeFill="accent4" w:themeFillTint="33"/>
          </w:tcPr>
          <w:p w14:paraId="1232B0B3" w14:textId="77777777" w:rsidR="00BA43B9" w:rsidRPr="00BA43B9" w:rsidRDefault="00BA43B9" w:rsidP="00BA43B9">
            <w:pPr>
              <w:tabs>
                <w:tab w:val="right" w:pos="5274"/>
              </w:tabs>
              <w:rPr>
                <w:rFonts w:ascii="Times New Roman" w:hAnsi="Times New Roman" w:cs="Times New Roman"/>
                <w:i/>
                <w:sz w:val="24"/>
                <w:szCs w:val="24"/>
              </w:rPr>
            </w:pPr>
            <w:r w:rsidRPr="00BA43B9">
              <w:rPr>
                <w:rFonts w:ascii="Times New Roman" w:hAnsi="Times New Roman" w:cs="Times New Roman"/>
                <w:i/>
                <w:sz w:val="24"/>
                <w:szCs w:val="24"/>
              </w:rPr>
              <w:t>INFORMATION &amp; REFERRAL</w:t>
            </w:r>
            <w:r w:rsidRPr="00BA43B9">
              <w:rPr>
                <w:rFonts w:ascii="Times New Roman" w:hAnsi="Times New Roman" w:cs="Times New Roman"/>
                <w:i/>
                <w:sz w:val="24"/>
                <w:szCs w:val="24"/>
              </w:rPr>
              <w:tab/>
            </w:r>
          </w:p>
        </w:tc>
      </w:tr>
      <w:tr w:rsidR="00BA43B9" w:rsidRPr="00BA43B9" w14:paraId="3C0DCD9E" w14:textId="77777777" w:rsidTr="00AE6277">
        <w:tc>
          <w:tcPr>
            <w:tcW w:w="2524" w:type="pct"/>
          </w:tcPr>
          <w:p w14:paraId="58D18A9B" w14:textId="4C4F680B"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referrals to other victim service providers</w:t>
            </w:r>
            <w:r w:rsidR="006741AF">
              <w:rPr>
                <w:rFonts w:ascii="Times New Roman" w:hAnsi="Times New Roman" w:cs="Times New Roman"/>
                <w:sz w:val="24"/>
                <w:szCs w:val="24"/>
              </w:rPr>
              <w:t>.</w:t>
            </w:r>
          </w:p>
        </w:tc>
        <w:tc>
          <w:tcPr>
            <w:tcW w:w="2476" w:type="pct"/>
          </w:tcPr>
          <w:p w14:paraId="79BF5431" w14:textId="5EF56C6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xml:space="preserve"> # of clients provided with referrals to other victim service providers</w:t>
            </w:r>
            <w:r w:rsidR="006741AF">
              <w:rPr>
                <w:rFonts w:ascii="Times New Roman" w:hAnsi="Times New Roman" w:cs="Times New Roman"/>
                <w:sz w:val="24"/>
                <w:szCs w:val="24"/>
              </w:rPr>
              <w:t>.</w:t>
            </w:r>
          </w:p>
        </w:tc>
      </w:tr>
      <w:tr w:rsidR="00BA43B9" w:rsidRPr="00BA43B9" w14:paraId="2D157B86" w14:textId="77777777" w:rsidTr="00AE6277">
        <w:tc>
          <w:tcPr>
            <w:tcW w:w="5000" w:type="pct"/>
            <w:gridSpan w:val="2"/>
            <w:shd w:val="clear" w:color="auto" w:fill="FFF2CC" w:themeFill="accent4" w:themeFillTint="33"/>
          </w:tcPr>
          <w:p w14:paraId="7895FCF0"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t>PERSONAL ADVOCACY/ACCOMPANIMENT</w:t>
            </w:r>
          </w:p>
        </w:tc>
      </w:tr>
      <w:tr w:rsidR="00BA43B9" w:rsidRPr="00BA43B9" w14:paraId="740C4624" w14:textId="77777777" w:rsidTr="00AE6277">
        <w:tc>
          <w:tcPr>
            <w:tcW w:w="2524" w:type="pct"/>
          </w:tcPr>
          <w:p w14:paraId="5E79DB9C" w14:textId="6646E80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advocacy/accompaniment to emergency medical care</w:t>
            </w:r>
            <w:r w:rsidR="006741AF">
              <w:rPr>
                <w:rFonts w:ascii="Times New Roman" w:hAnsi="Times New Roman" w:cs="Times New Roman"/>
                <w:sz w:val="24"/>
                <w:szCs w:val="24"/>
              </w:rPr>
              <w:t>.</w:t>
            </w:r>
          </w:p>
        </w:tc>
        <w:tc>
          <w:tcPr>
            <w:tcW w:w="2476" w:type="pct"/>
          </w:tcPr>
          <w:p w14:paraId="63E219FF" w14:textId="7D74009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w:t>
            </w:r>
            <w:r w:rsidR="003A5DB5">
              <w:rPr>
                <w:rFonts w:ascii="Times New Roman" w:hAnsi="Times New Roman" w:cs="Times New Roman"/>
                <w:sz w:val="24"/>
                <w:szCs w:val="24"/>
              </w:rPr>
              <w:t xml:space="preserve"> a</w:t>
            </w:r>
            <w:r w:rsidRPr="00BA43B9">
              <w:rPr>
                <w:rFonts w:ascii="Times New Roman" w:hAnsi="Times New Roman" w:cs="Times New Roman"/>
                <w:sz w:val="24"/>
                <w:szCs w:val="24"/>
              </w:rPr>
              <w:t>dvocacy</w:t>
            </w:r>
            <w:r w:rsidR="003A5DB5">
              <w:rPr>
                <w:rFonts w:ascii="Times New Roman" w:hAnsi="Times New Roman" w:cs="Times New Roman"/>
                <w:sz w:val="24"/>
                <w:szCs w:val="24"/>
              </w:rPr>
              <w:t xml:space="preserve"> </w:t>
            </w:r>
            <w:r w:rsidRPr="00BA43B9">
              <w:rPr>
                <w:rFonts w:ascii="Times New Roman" w:hAnsi="Times New Roman" w:cs="Times New Roman"/>
                <w:sz w:val="24"/>
                <w:szCs w:val="24"/>
              </w:rPr>
              <w:t>/</w:t>
            </w:r>
            <w:r w:rsidR="003A5DB5">
              <w:rPr>
                <w:rFonts w:ascii="Times New Roman" w:hAnsi="Times New Roman" w:cs="Times New Roman"/>
                <w:sz w:val="24"/>
                <w:szCs w:val="24"/>
              </w:rPr>
              <w:t xml:space="preserve"> </w:t>
            </w:r>
            <w:r w:rsidRPr="00BA43B9">
              <w:rPr>
                <w:rFonts w:ascii="Times New Roman" w:hAnsi="Times New Roman" w:cs="Times New Roman"/>
                <w:sz w:val="24"/>
                <w:szCs w:val="24"/>
              </w:rPr>
              <w:t>accompaniment to emergency medical care</w:t>
            </w:r>
            <w:r w:rsidR="006741AF">
              <w:rPr>
                <w:rFonts w:ascii="Times New Roman" w:hAnsi="Times New Roman" w:cs="Times New Roman"/>
                <w:sz w:val="24"/>
                <w:szCs w:val="24"/>
              </w:rPr>
              <w:t>.</w:t>
            </w:r>
          </w:p>
        </w:tc>
      </w:tr>
      <w:tr w:rsidR="00BA43B9" w:rsidRPr="00BA43B9" w14:paraId="4CFEEEC6" w14:textId="77777777" w:rsidTr="00AE6277">
        <w:tc>
          <w:tcPr>
            <w:tcW w:w="2524" w:type="pct"/>
          </w:tcPr>
          <w:p w14:paraId="15EBD29C" w14:textId="7A285DD5"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 clients will receive individual advocacy (e.g., assistanc</w:t>
            </w:r>
            <w:r w:rsidR="00F3460A">
              <w:rPr>
                <w:rFonts w:ascii="Times New Roman" w:hAnsi="Times New Roman" w:cs="Times New Roman"/>
                <w:sz w:val="24"/>
                <w:szCs w:val="24"/>
              </w:rPr>
              <w:t>e applying for public benefits)</w:t>
            </w:r>
            <w:r w:rsidR="006741AF">
              <w:rPr>
                <w:rFonts w:ascii="Times New Roman" w:hAnsi="Times New Roman" w:cs="Times New Roman"/>
                <w:sz w:val="24"/>
                <w:szCs w:val="24"/>
              </w:rPr>
              <w:t>.</w:t>
            </w:r>
          </w:p>
          <w:p w14:paraId="12FB6425" w14:textId="77777777" w:rsidR="00BA43B9" w:rsidRPr="00BA43B9" w:rsidRDefault="00BA43B9" w:rsidP="00BA43B9">
            <w:pPr>
              <w:rPr>
                <w:rFonts w:ascii="Times New Roman" w:hAnsi="Times New Roman" w:cs="Times New Roman"/>
                <w:sz w:val="24"/>
                <w:szCs w:val="24"/>
              </w:rPr>
            </w:pPr>
          </w:p>
        </w:tc>
        <w:tc>
          <w:tcPr>
            <w:tcW w:w="2476" w:type="pct"/>
          </w:tcPr>
          <w:p w14:paraId="513D9F21" w14:textId="21C863B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individual advocacy (e.g., assistance applying for public benefits)</w:t>
            </w:r>
            <w:r w:rsidR="006741AF">
              <w:rPr>
                <w:rFonts w:ascii="Times New Roman" w:hAnsi="Times New Roman" w:cs="Times New Roman"/>
                <w:sz w:val="24"/>
                <w:szCs w:val="24"/>
              </w:rPr>
              <w:t>.</w:t>
            </w:r>
          </w:p>
          <w:p w14:paraId="440E9DF7" w14:textId="77777777" w:rsidR="00BA43B9" w:rsidRPr="00BA43B9" w:rsidRDefault="00BA43B9" w:rsidP="00BA43B9">
            <w:pPr>
              <w:rPr>
                <w:rFonts w:ascii="Times New Roman" w:hAnsi="Times New Roman" w:cs="Times New Roman"/>
                <w:sz w:val="24"/>
                <w:szCs w:val="24"/>
              </w:rPr>
            </w:pPr>
          </w:p>
          <w:p w14:paraId="3C70C33E" w14:textId="49416D94"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individual advocacy (e.g., assistance applying for public benefits)</w:t>
            </w:r>
            <w:r w:rsidR="006741AF">
              <w:rPr>
                <w:rFonts w:ascii="Times New Roman" w:hAnsi="Times New Roman" w:cs="Times New Roman"/>
                <w:sz w:val="24"/>
                <w:szCs w:val="24"/>
              </w:rPr>
              <w:t>.</w:t>
            </w:r>
          </w:p>
        </w:tc>
      </w:tr>
      <w:tr w:rsidR="00BA43B9" w:rsidRPr="00BA43B9" w14:paraId="3243DB53" w14:textId="77777777" w:rsidTr="00AE6277">
        <w:tc>
          <w:tcPr>
            <w:tcW w:w="2524" w:type="pct"/>
          </w:tcPr>
          <w:p w14:paraId="6B1B062E" w14:textId="06CBA19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 clients will receive assistance intervening with an employer, creditor, landlord, or academic institution</w:t>
            </w:r>
            <w:r w:rsidR="006741AF">
              <w:rPr>
                <w:rFonts w:ascii="Times New Roman" w:hAnsi="Times New Roman" w:cs="Times New Roman"/>
                <w:sz w:val="24"/>
                <w:szCs w:val="24"/>
              </w:rPr>
              <w:t>.</w:t>
            </w:r>
          </w:p>
          <w:p w14:paraId="06C91444" w14:textId="77777777" w:rsidR="00BA43B9" w:rsidRPr="00BA43B9" w:rsidRDefault="00BA43B9" w:rsidP="00BA43B9">
            <w:pPr>
              <w:rPr>
                <w:rFonts w:ascii="Times New Roman" w:hAnsi="Times New Roman" w:cs="Times New Roman"/>
                <w:sz w:val="24"/>
                <w:szCs w:val="24"/>
              </w:rPr>
            </w:pPr>
          </w:p>
        </w:tc>
        <w:tc>
          <w:tcPr>
            <w:tcW w:w="2476" w:type="pct"/>
          </w:tcPr>
          <w:p w14:paraId="6B1B2A6D" w14:textId="21A5D8F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assistance intervening with an employer, creditor, landlord, or academic institution</w:t>
            </w:r>
            <w:r w:rsidR="006741AF">
              <w:rPr>
                <w:rFonts w:ascii="Times New Roman" w:hAnsi="Times New Roman" w:cs="Times New Roman"/>
                <w:sz w:val="24"/>
                <w:szCs w:val="24"/>
              </w:rPr>
              <w:t>.</w:t>
            </w:r>
          </w:p>
          <w:p w14:paraId="0C377A82" w14:textId="77777777" w:rsidR="00BA43B9" w:rsidRPr="00BA43B9" w:rsidRDefault="00BA43B9" w:rsidP="00BA43B9">
            <w:pPr>
              <w:rPr>
                <w:rFonts w:ascii="Times New Roman" w:hAnsi="Times New Roman" w:cs="Times New Roman"/>
                <w:sz w:val="24"/>
                <w:szCs w:val="24"/>
              </w:rPr>
            </w:pPr>
          </w:p>
          <w:p w14:paraId="4DF45A95" w14:textId="6E159058"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assistance intervening with an employer, creditor, landlord, or academic institution</w:t>
            </w:r>
            <w:r w:rsidR="006741AF">
              <w:rPr>
                <w:rFonts w:ascii="Times New Roman" w:hAnsi="Times New Roman" w:cs="Times New Roman"/>
                <w:sz w:val="24"/>
                <w:szCs w:val="24"/>
              </w:rPr>
              <w:t>.</w:t>
            </w:r>
          </w:p>
        </w:tc>
      </w:tr>
      <w:tr w:rsidR="00BA43B9" w:rsidRPr="00BA43B9" w14:paraId="78740AE2" w14:textId="77777777" w:rsidTr="00AE6277">
        <w:tc>
          <w:tcPr>
            <w:tcW w:w="2524" w:type="pct"/>
          </w:tcPr>
          <w:p w14:paraId="2673D960" w14:textId="3A265A8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 clients will receive child or dependent care assistance</w:t>
            </w:r>
            <w:r w:rsidR="006741AF">
              <w:rPr>
                <w:rFonts w:ascii="Times New Roman" w:hAnsi="Times New Roman" w:cs="Times New Roman"/>
                <w:sz w:val="24"/>
                <w:szCs w:val="24"/>
              </w:rPr>
              <w:t>.</w:t>
            </w:r>
          </w:p>
        </w:tc>
        <w:tc>
          <w:tcPr>
            <w:tcW w:w="2476" w:type="pct"/>
          </w:tcPr>
          <w:p w14:paraId="18E9A72A" w14:textId="1D57536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child or dependent care assistance</w:t>
            </w:r>
            <w:r w:rsidR="006741AF">
              <w:rPr>
                <w:rFonts w:ascii="Times New Roman" w:hAnsi="Times New Roman" w:cs="Times New Roman"/>
                <w:sz w:val="24"/>
                <w:szCs w:val="24"/>
              </w:rPr>
              <w:t>.</w:t>
            </w:r>
          </w:p>
          <w:p w14:paraId="6A8B2E17" w14:textId="6C6AA50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lastRenderedPageBreak/>
              <w:t># of times staff provided child or dependent care assistance</w:t>
            </w:r>
            <w:r w:rsidR="006741AF">
              <w:rPr>
                <w:rFonts w:ascii="Times New Roman" w:hAnsi="Times New Roman" w:cs="Times New Roman"/>
                <w:sz w:val="24"/>
                <w:szCs w:val="24"/>
              </w:rPr>
              <w:t>.</w:t>
            </w:r>
          </w:p>
        </w:tc>
      </w:tr>
      <w:tr w:rsidR="00BA43B9" w:rsidRPr="00BA43B9" w14:paraId="254F144B" w14:textId="77777777" w:rsidTr="00AE6277">
        <w:tc>
          <w:tcPr>
            <w:tcW w:w="2524" w:type="pct"/>
          </w:tcPr>
          <w:p w14:paraId="16D27AD6" w14:textId="6F0D4B4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lastRenderedPageBreak/>
              <w:t>#____ clients will re</w:t>
            </w:r>
            <w:r w:rsidR="00D06B41">
              <w:rPr>
                <w:rFonts w:ascii="Times New Roman" w:hAnsi="Times New Roman" w:cs="Times New Roman"/>
                <w:sz w:val="24"/>
                <w:szCs w:val="24"/>
              </w:rPr>
              <w:t>ceive transportation assistance</w:t>
            </w:r>
            <w:r w:rsidR="006741AF">
              <w:rPr>
                <w:rFonts w:ascii="Times New Roman" w:hAnsi="Times New Roman" w:cs="Times New Roman"/>
                <w:sz w:val="24"/>
                <w:szCs w:val="24"/>
              </w:rPr>
              <w:t>.</w:t>
            </w:r>
          </w:p>
          <w:p w14:paraId="23BF2B9A" w14:textId="77777777" w:rsidR="00BA43B9" w:rsidRPr="00BA43B9" w:rsidRDefault="00BA43B9" w:rsidP="00BA43B9">
            <w:pPr>
              <w:rPr>
                <w:rFonts w:ascii="Times New Roman" w:hAnsi="Times New Roman" w:cs="Times New Roman"/>
                <w:sz w:val="24"/>
                <w:szCs w:val="24"/>
              </w:rPr>
            </w:pPr>
          </w:p>
        </w:tc>
        <w:tc>
          <w:tcPr>
            <w:tcW w:w="2476" w:type="pct"/>
          </w:tcPr>
          <w:p w14:paraId="77F86DD6" w14:textId="42DDC08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transportation assistance</w:t>
            </w:r>
            <w:r w:rsidR="006741AF">
              <w:rPr>
                <w:rFonts w:ascii="Times New Roman" w:hAnsi="Times New Roman" w:cs="Times New Roman"/>
                <w:sz w:val="24"/>
                <w:szCs w:val="24"/>
              </w:rPr>
              <w:t>.</w:t>
            </w:r>
          </w:p>
          <w:p w14:paraId="109AA21B" w14:textId="77777777" w:rsidR="00BA43B9" w:rsidRPr="00BA43B9" w:rsidRDefault="00BA43B9" w:rsidP="00BA43B9">
            <w:pPr>
              <w:rPr>
                <w:rFonts w:ascii="Times New Roman" w:hAnsi="Times New Roman" w:cs="Times New Roman"/>
                <w:sz w:val="24"/>
                <w:szCs w:val="24"/>
              </w:rPr>
            </w:pPr>
          </w:p>
          <w:p w14:paraId="7F957FA7" w14:textId="524B120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transportation assistance</w:t>
            </w:r>
            <w:r w:rsidR="006741AF">
              <w:rPr>
                <w:rFonts w:ascii="Times New Roman" w:hAnsi="Times New Roman" w:cs="Times New Roman"/>
                <w:sz w:val="24"/>
                <w:szCs w:val="24"/>
              </w:rPr>
              <w:t>.</w:t>
            </w:r>
          </w:p>
        </w:tc>
      </w:tr>
      <w:tr w:rsidR="00BA43B9" w:rsidRPr="00BA43B9" w14:paraId="074CA401" w14:textId="77777777" w:rsidTr="00AE6277">
        <w:tc>
          <w:tcPr>
            <w:tcW w:w="2524" w:type="pct"/>
          </w:tcPr>
          <w:p w14:paraId="65CA4701" w14:textId="2C96269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 clients will receive interpreter services</w:t>
            </w:r>
            <w:r w:rsidR="006741AF">
              <w:rPr>
                <w:rFonts w:ascii="Times New Roman" w:hAnsi="Times New Roman" w:cs="Times New Roman"/>
                <w:sz w:val="24"/>
                <w:szCs w:val="24"/>
              </w:rPr>
              <w:t>.</w:t>
            </w:r>
          </w:p>
          <w:p w14:paraId="1C12CF53" w14:textId="77777777" w:rsidR="00BA43B9" w:rsidRPr="00BA43B9" w:rsidRDefault="00BA43B9" w:rsidP="00BA43B9">
            <w:pPr>
              <w:rPr>
                <w:rFonts w:ascii="Times New Roman" w:hAnsi="Times New Roman" w:cs="Times New Roman"/>
                <w:sz w:val="24"/>
                <w:szCs w:val="24"/>
              </w:rPr>
            </w:pPr>
          </w:p>
        </w:tc>
        <w:tc>
          <w:tcPr>
            <w:tcW w:w="2476" w:type="pct"/>
          </w:tcPr>
          <w:p w14:paraId="18A87474" w14:textId="7A2313D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interpreter services</w:t>
            </w:r>
            <w:r w:rsidR="006741AF">
              <w:rPr>
                <w:rFonts w:ascii="Times New Roman" w:hAnsi="Times New Roman" w:cs="Times New Roman"/>
                <w:sz w:val="24"/>
                <w:szCs w:val="24"/>
              </w:rPr>
              <w:t>.</w:t>
            </w:r>
            <w:r w:rsidRPr="00BA43B9">
              <w:rPr>
                <w:rFonts w:ascii="Times New Roman" w:hAnsi="Times New Roman" w:cs="Times New Roman"/>
                <w:sz w:val="24"/>
                <w:szCs w:val="24"/>
              </w:rPr>
              <w:t xml:space="preserve"> </w:t>
            </w:r>
          </w:p>
          <w:p w14:paraId="11883CB1" w14:textId="77777777" w:rsidR="00BA43B9" w:rsidRPr="00BA43B9" w:rsidRDefault="00BA43B9" w:rsidP="00BA43B9">
            <w:pPr>
              <w:rPr>
                <w:rFonts w:ascii="Times New Roman" w:hAnsi="Times New Roman" w:cs="Times New Roman"/>
                <w:sz w:val="24"/>
                <w:szCs w:val="24"/>
              </w:rPr>
            </w:pPr>
          </w:p>
          <w:p w14:paraId="687C6572" w14:textId="24FE9D6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interpreter services</w:t>
            </w:r>
            <w:r w:rsidR="006741AF">
              <w:rPr>
                <w:rFonts w:ascii="Times New Roman" w:hAnsi="Times New Roman" w:cs="Times New Roman"/>
                <w:sz w:val="24"/>
                <w:szCs w:val="24"/>
              </w:rPr>
              <w:t>.</w:t>
            </w:r>
          </w:p>
        </w:tc>
      </w:tr>
      <w:tr w:rsidR="00BA43B9" w:rsidRPr="00BA43B9" w14:paraId="3FC87EB0" w14:textId="77777777" w:rsidTr="00AE6277">
        <w:tc>
          <w:tcPr>
            <w:tcW w:w="2524" w:type="pct"/>
          </w:tcPr>
          <w:p w14:paraId="223C68D2" w14:textId="175220E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employment assistance (e.g., help creating a resume or completing a job application)</w:t>
            </w:r>
            <w:r w:rsidR="006741AF">
              <w:rPr>
                <w:rFonts w:ascii="Times New Roman" w:hAnsi="Times New Roman" w:cs="Times New Roman"/>
                <w:sz w:val="24"/>
                <w:szCs w:val="24"/>
              </w:rPr>
              <w:t>.</w:t>
            </w:r>
          </w:p>
        </w:tc>
        <w:tc>
          <w:tcPr>
            <w:tcW w:w="2476" w:type="pct"/>
          </w:tcPr>
          <w:p w14:paraId="028E0B72" w14:textId="4262803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employment assistance (e.g., help creating a resume or completing a job application)</w:t>
            </w:r>
            <w:r w:rsidR="006741AF">
              <w:rPr>
                <w:rFonts w:ascii="Times New Roman" w:hAnsi="Times New Roman" w:cs="Times New Roman"/>
                <w:sz w:val="24"/>
                <w:szCs w:val="24"/>
              </w:rPr>
              <w:t>.</w:t>
            </w:r>
          </w:p>
          <w:p w14:paraId="1E59CF03" w14:textId="77777777" w:rsidR="00BA43B9" w:rsidRPr="00BA43B9" w:rsidRDefault="00BA43B9" w:rsidP="00BA43B9">
            <w:pPr>
              <w:rPr>
                <w:rFonts w:ascii="Times New Roman" w:hAnsi="Times New Roman" w:cs="Times New Roman"/>
                <w:sz w:val="24"/>
                <w:szCs w:val="24"/>
              </w:rPr>
            </w:pPr>
          </w:p>
          <w:p w14:paraId="76233581" w14:textId="56E89D74"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employment assistance (e.g., help creating a resume or completing a job application)</w:t>
            </w:r>
            <w:r w:rsidR="006741AF">
              <w:rPr>
                <w:rFonts w:ascii="Times New Roman" w:hAnsi="Times New Roman" w:cs="Times New Roman"/>
                <w:sz w:val="24"/>
                <w:szCs w:val="24"/>
              </w:rPr>
              <w:t>.</w:t>
            </w:r>
          </w:p>
        </w:tc>
      </w:tr>
      <w:tr w:rsidR="00BA43B9" w:rsidRPr="00BA43B9" w14:paraId="3D2DBBF2" w14:textId="77777777" w:rsidTr="00AE6277">
        <w:tc>
          <w:tcPr>
            <w:tcW w:w="2524" w:type="pct"/>
          </w:tcPr>
          <w:p w14:paraId="09B10447" w14:textId="44C424E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education assistance (e.g., help completing a GED or college application)</w:t>
            </w:r>
            <w:r w:rsidR="006741AF">
              <w:rPr>
                <w:rFonts w:ascii="Times New Roman" w:hAnsi="Times New Roman" w:cs="Times New Roman"/>
                <w:sz w:val="24"/>
                <w:szCs w:val="24"/>
              </w:rPr>
              <w:t>.</w:t>
            </w:r>
          </w:p>
          <w:p w14:paraId="66FDBF34" w14:textId="77777777" w:rsidR="00BA43B9" w:rsidRPr="00BA43B9" w:rsidRDefault="00BA43B9" w:rsidP="00BA43B9"/>
        </w:tc>
        <w:tc>
          <w:tcPr>
            <w:tcW w:w="2476" w:type="pct"/>
          </w:tcPr>
          <w:p w14:paraId="2F9D1C90" w14:textId="4084EF3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clients provided with education assistance (e.g., help completing a GED or college application)</w:t>
            </w:r>
            <w:r w:rsidR="006741AF">
              <w:rPr>
                <w:rFonts w:ascii="Times New Roman" w:hAnsi="Times New Roman" w:cs="Times New Roman"/>
                <w:sz w:val="24"/>
                <w:szCs w:val="24"/>
              </w:rPr>
              <w:t>.</w:t>
            </w:r>
          </w:p>
          <w:p w14:paraId="395D7EA7" w14:textId="77777777" w:rsidR="00BA43B9" w:rsidRPr="00BA43B9" w:rsidRDefault="00BA43B9" w:rsidP="00BA43B9">
            <w:pPr>
              <w:rPr>
                <w:rFonts w:ascii="Times New Roman" w:hAnsi="Times New Roman" w:cs="Times New Roman"/>
                <w:sz w:val="24"/>
                <w:szCs w:val="24"/>
              </w:rPr>
            </w:pPr>
          </w:p>
          <w:p w14:paraId="2A4892A0" w14:textId="34ED57B6" w:rsidR="00BA43B9" w:rsidRPr="003A5DB5"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education assistance (e.g., help completing a GED or college application)</w:t>
            </w:r>
            <w:r w:rsidR="006741AF">
              <w:rPr>
                <w:rFonts w:ascii="Times New Roman" w:hAnsi="Times New Roman" w:cs="Times New Roman"/>
                <w:sz w:val="24"/>
                <w:szCs w:val="24"/>
              </w:rPr>
              <w:t>.</w:t>
            </w:r>
          </w:p>
        </w:tc>
      </w:tr>
      <w:tr w:rsidR="00BA43B9" w:rsidRPr="00BA43B9" w14:paraId="72E5F093" w14:textId="77777777" w:rsidTr="00AE6277">
        <w:tc>
          <w:tcPr>
            <w:tcW w:w="2524" w:type="pct"/>
          </w:tcPr>
          <w:p w14:paraId="1E90191E" w14:textId="33C9024B"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economic assistance (e.g., help creating a budget, repairing credit, providing financial education)</w:t>
            </w:r>
            <w:r w:rsidR="006741AF">
              <w:rPr>
                <w:rFonts w:ascii="Times New Roman" w:hAnsi="Times New Roman" w:cs="Times New Roman"/>
                <w:sz w:val="24"/>
                <w:szCs w:val="24"/>
              </w:rPr>
              <w:t>.</w:t>
            </w:r>
          </w:p>
          <w:p w14:paraId="19206473" w14:textId="77777777" w:rsidR="00BA43B9" w:rsidRPr="00BA43B9" w:rsidRDefault="00BA43B9" w:rsidP="00BA43B9"/>
        </w:tc>
        <w:tc>
          <w:tcPr>
            <w:tcW w:w="2476" w:type="pct"/>
          </w:tcPr>
          <w:p w14:paraId="0ABA4D5F" w14:textId="4F1B920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economic assistance (e.g., help creating a budget, repairing credit, providing financial education)</w:t>
            </w:r>
            <w:r w:rsidR="006741AF">
              <w:rPr>
                <w:rFonts w:ascii="Times New Roman" w:hAnsi="Times New Roman" w:cs="Times New Roman"/>
                <w:sz w:val="24"/>
                <w:szCs w:val="24"/>
              </w:rPr>
              <w:t>.</w:t>
            </w:r>
          </w:p>
          <w:p w14:paraId="2836F4D4" w14:textId="77777777" w:rsidR="00BA43B9" w:rsidRPr="00BA43B9" w:rsidRDefault="00BA43B9" w:rsidP="00BA43B9">
            <w:pPr>
              <w:rPr>
                <w:rFonts w:ascii="Times New Roman" w:hAnsi="Times New Roman" w:cs="Times New Roman"/>
                <w:sz w:val="24"/>
                <w:szCs w:val="24"/>
              </w:rPr>
            </w:pPr>
          </w:p>
          <w:p w14:paraId="482C9F3E" w14:textId="104AC287" w:rsidR="00BA43B9" w:rsidRPr="003A5DB5"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economic assistance (e.g., help creating a budget, repairing credit, providing financial education)</w:t>
            </w:r>
            <w:r w:rsidR="006741AF">
              <w:rPr>
                <w:rFonts w:ascii="Times New Roman" w:hAnsi="Times New Roman" w:cs="Times New Roman"/>
                <w:sz w:val="24"/>
                <w:szCs w:val="24"/>
              </w:rPr>
              <w:t>.</w:t>
            </w:r>
          </w:p>
        </w:tc>
      </w:tr>
      <w:tr w:rsidR="00BA43B9" w:rsidRPr="00BA43B9" w14:paraId="335EBE85" w14:textId="77777777" w:rsidTr="00AE6277">
        <w:tc>
          <w:tcPr>
            <w:tcW w:w="5000" w:type="pct"/>
            <w:gridSpan w:val="2"/>
            <w:shd w:val="clear" w:color="auto" w:fill="FFF2CC" w:themeFill="accent4" w:themeFillTint="33"/>
          </w:tcPr>
          <w:p w14:paraId="7A4B3C8C" w14:textId="7C040143" w:rsidR="00BA43B9" w:rsidRPr="00BA43B9" w:rsidRDefault="00BA43B9" w:rsidP="00AC04A5">
            <w:pPr>
              <w:rPr>
                <w:rFonts w:ascii="Times New Roman" w:hAnsi="Times New Roman" w:cs="Times New Roman"/>
                <w:i/>
                <w:sz w:val="24"/>
                <w:szCs w:val="24"/>
              </w:rPr>
            </w:pPr>
            <w:r w:rsidRPr="00BA43B9">
              <w:rPr>
                <w:rFonts w:ascii="Times New Roman" w:hAnsi="Times New Roman" w:cs="Times New Roman"/>
                <w:i/>
                <w:sz w:val="24"/>
                <w:szCs w:val="24"/>
              </w:rPr>
              <w:t>EMOTIONAL SUPPORT OR SAFETY SERVICES</w:t>
            </w:r>
          </w:p>
        </w:tc>
      </w:tr>
      <w:tr w:rsidR="00BA43B9" w:rsidRPr="00BA43B9" w14:paraId="763E30A3" w14:textId="77777777" w:rsidTr="00AE6277">
        <w:tc>
          <w:tcPr>
            <w:tcW w:w="2524" w:type="pct"/>
          </w:tcPr>
          <w:p w14:paraId="54BFD14D" w14:textId="4169D68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crisis intervention</w:t>
            </w:r>
            <w:r w:rsidR="006741AF">
              <w:rPr>
                <w:rFonts w:ascii="Times New Roman" w:hAnsi="Times New Roman" w:cs="Times New Roman"/>
                <w:sz w:val="24"/>
                <w:szCs w:val="24"/>
              </w:rPr>
              <w:t>.</w:t>
            </w:r>
          </w:p>
          <w:p w14:paraId="5DCD60C5" w14:textId="77777777" w:rsidR="00BA43B9" w:rsidRPr="00BA43B9" w:rsidRDefault="00BA43B9" w:rsidP="00BA43B9">
            <w:pPr>
              <w:rPr>
                <w:rFonts w:ascii="Times New Roman" w:hAnsi="Times New Roman" w:cs="Times New Roman"/>
                <w:sz w:val="24"/>
                <w:szCs w:val="24"/>
              </w:rPr>
            </w:pPr>
          </w:p>
        </w:tc>
        <w:tc>
          <w:tcPr>
            <w:tcW w:w="2476" w:type="pct"/>
          </w:tcPr>
          <w:p w14:paraId="2B0651B1" w14:textId="5162F01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crisis intervention</w:t>
            </w:r>
            <w:r w:rsidR="006741AF">
              <w:rPr>
                <w:rFonts w:ascii="Times New Roman" w:hAnsi="Times New Roman" w:cs="Times New Roman"/>
                <w:sz w:val="24"/>
                <w:szCs w:val="24"/>
              </w:rPr>
              <w:t>.</w:t>
            </w:r>
          </w:p>
          <w:p w14:paraId="2C78AAE6" w14:textId="77777777" w:rsidR="00BA43B9" w:rsidRPr="00BA43B9" w:rsidRDefault="00BA43B9" w:rsidP="00BA43B9">
            <w:pPr>
              <w:rPr>
                <w:rFonts w:ascii="Times New Roman" w:hAnsi="Times New Roman" w:cs="Times New Roman"/>
                <w:sz w:val="24"/>
                <w:szCs w:val="24"/>
              </w:rPr>
            </w:pPr>
          </w:p>
          <w:p w14:paraId="564A2A1B" w14:textId="1F156D9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crisis intervention sessions provided by staff</w:t>
            </w:r>
            <w:r w:rsidR="006741AF">
              <w:rPr>
                <w:rFonts w:ascii="Times New Roman" w:hAnsi="Times New Roman" w:cs="Times New Roman"/>
                <w:sz w:val="24"/>
                <w:szCs w:val="24"/>
              </w:rPr>
              <w:t>.</w:t>
            </w:r>
          </w:p>
        </w:tc>
      </w:tr>
      <w:tr w:rsidR="00BA43B9" w:rsidRPr="00BA43B9" w14:paraId="646B3C9B" w14:textId="77777777" w:rsidTr="00AE6277">
        <w:tc>
          <w:tcPr>
            <w:tcW w:w="2524" w:type="pct"/>
          </w:tcPr>
          <w:p w14:paraId="4ADCCD75" w14:textId="1458E13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#______clients will receive individual counseling</w:t>
            </w:r>
            <w:r w:rsidR="006741AF">
              <w:rPr>
                <w:rFonts w:ascii="Times New Roman" w:hAnsi="Times New Roman" w:cs="Times New Roman"/>
                <w:sz w:val="24"/>
                <w:szCs w:val="24"/>
              </w:rPr>
              <w:t>.</w:t>
            </w:r>
          </w:p>
          <w:p w14:paraId="13C2DF3E" w14:textId="77777777" w:rsidR="00BA43B9" w:rsidRPr="00BA43B9" w:rsidRDefault="00BA43B9" w:rsidP="00BA43B9">
            <w:pPr>
              <w:rPr>
                <w:rFonts w:ascii="Times New Roman" w:hAnsi="Times New Roman" w:cs="Times New Roman"/>
                <w:sz w:val="24"/>
                <w:szCs w:val="24"/>
              </w:rPr>
            </w:pPr>
          </w:p>
        </w:tc>
        <w:tc>
          <w:tcPr>
            <w:tcW w:w="2476" w:type="pct"/>
          </w:tcPr>
          <w:p w14:paraId="7AB83F47" w14:textId="141AFF3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individual counseling</w:t>
            </w:r>
            <w:r w:rsidR="006741AF">
              <w:rPr>
                <w:rFonts w:ascii="Times New Roman" w:hAnsi="Times New Roman" w:cs="Times New Roman"/>
                <w:sz w:val="24"/>
                <w:szCs w:val="24"/>
              </w:rPr>
              <w:t>.</w:t>
            </w:r>
          </w:p>
          <w:p w14:paraId="09608EDE" w14:textId="0519DDD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xml:space="preserve"># of individual counseling sessions provided by staff </w:t>
            </w:r>
            <w:r w:rsidR="006741AF">
              <w:rPr>
                <w:rFonts w:ascii="Times New Roman" w:hAnsi="Times New Roman" w:cs="Times New Roman"/>
                <w:sz w:val="24"/>
                <w:szCs w:val="24"/>
              </w:rPr>
              <w:t>.</w:t>
            </w:r>
          </w:p>
          <w:p w14:paraId="585588BA" w14:textId="77777777" w:rsidR="00BA43B9" w:rsidRPr="00BA43B9" w:rsidRDefault="00BA43B9" w:rsidP="00BA43B9">
            <w:pPr>
              <w:rPr>
                <w:rFonts w:ascii="Times New Roman" w:hAnsi="Times New Roman" w:cs="Times New Roman"/>
                <w:sz w:val="24"/>
                <w:szCs w:val="24"/>
              </w:rPr>
            </w:pPr>
          </w:p>
        </w:tc>
      </w:tr>
      <w:tr w:rsidR="00BA43B9" w:rsidRPr="00BA43B9" w14:paraId="55ED42DE" w14:textId="77777777" w:rsidTr="00AE6277">
        <w:tc>
          <w:tcPr>
            <w:tcW w:w="2524" w:type="pct"/>
          </w:tcPr>
          <w:p w14:paraId="1DCB73A1" w14:textId="583C5D0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emergency financial assistance</w:t>
            </w:r>
            <w:r w:rsidR="006741AF">
              <w:rPr>
                <w:rFonts w:ascii="Times New Roman" w:hAnsi="Times New Roman" w:cs="Times New Roman"/>
                <w:sz w:val="24"/>
                <w:szCs w:val="24"/>
              </w:rPr>
              <w:t>.</w:t>
            </w:r>
          </w:p>
        </w:tc>
        <w:tc>
          <w:tcPr>
            <w:tcW w:w="2476" w:type="pct"/>
          </w:tcPr>
          <w:p w14:paraId="211FA442" w14:textId="06BC630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emergency financial assistance</w:t>
            </w:r>
            <w:r w:rsidR="006741AF">
              <w:rPr>
                <w:rFonts w:ascii="Times New Roman" w:hAnsi="Times New Roman" w:cs="Times New Roman"/>
                <w:sz w:val="24"/>
                <w:szCs w:val="24"/>
              </w:rPr>
              <w:t>.</w:t>
            </w:r>
          </w:p>
        </w:tc>
      </w:tr>
      <w:tr w:rsidR="00BA43B9" w:rsidRPr="00BA43B9" w14:paraId="32A091D3" w14:textId="77777777" w:rsidTr="00AE6277">
        <w:tc>
          <w:tcPr>
            <w:tcW w:w="5000" w:type="pct"/>
            <w:gridSpan w:val="2"/>
            <w:shd w:val="clear" w:color="auto" w:fill="FFF2CC" w:themeFill="accent4" w:themeFillTint="33"/>
          </w:tcPr>
          <w:p w14:paraId="0A2B1A67"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t>SHELTER/HOUSING SERVICES</w:t>
            </w:r>
            <w:r w:rsidRPr="00BA43B9">
              <w:rPr>
                <w:rFonts w:ascii="Times New Roman" w:hAnsi="Times New Roman" w:cs="Times New Roman"/>
                <w:i/>
                <w:sz w:val="24"/>
                <w:szCs w:val="24"/>
              </w:rPr>
              <w:tab/>
            </w:r>
          </w:p>
        </w:tc>
      </w:tr>
      <w:tr w:rsidR="00BA43B9" w:rsidRPr="00BA43B9" w14:paraId="08B38288" w14:textId="77777777" w:rsidTr="00AE6277">
        <w:tc>
          <w:tcPr>
            <w:tcW w:w="2524" w:type="pct"/>
          </w:tcPr>
          <w:p w14:paraId="0A6A9029" w14:textId="6D247BF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 clients will receive relocation assistance</w:t>
            </w:r>
            <w:r w:rsidR="006741AF">
              <w:rPr>
                <w:rFonts w:ascii="Times New Roman" w:hAnsi="Times New Roman" w:cs="Times New Roman"/>
                <w:sz w:val="24"/>
                <w:szCs w:val="24"/>
              </w:rPr>
              <w:t>.</w:t>
            </w:r>
          </w:p>
        </w:tc>
        <w:tc>
          <w:tcPr>
            <w:tcW w:w="2476" w:type="pct"/>
          </w:tcPr>
          <w:p w14:paraId="352933C3" w14:textId="05938EE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relocation assistance</w:t>
            </w:r>
            <w:r w:rsidR="006741AF">
              <w:rPr>
                <w:rFonts w:ascii="Times New Roman" w:hAnsi="Times New Roman" w:cs="Times New Roman"/>
                <w:sz w:val="24"/>
                <w:szCs w:val="24"/>
              </w:rPr>
              <w:t>.</w:t>
            </w:r>
          </w:p>
        </w:tc>
      </w:tr>
      <w:tr w:rsidR="000C090D" w:rsidRPr="00BA43B9" w14:paraId="44801F9B" w14:textId="77777777" w:rsidTr="00AE6277">
        <w:tc>
          <w:tcPr>
            <w:tcW w:w="2524" w:type="pct"/>
          </w:tcPr>
          <w:p w14:paraId="3F05292F" w14:textId="1EFDA842"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t># ___ clients will receive housing advocacy, or help with implementing a plan for obtaining housing (e.g., accompanying client to apply for Section 8 housing)</w:t>
            </w:r>
          </w:p>
        </w:tc>
        <w:tc>
          <w:tcPr>
            <w:tcW w:w="2476" w:type="pct"/>
          </w:tcPr>
          <w:p w14:paraId="7C3CC3FA" w14:textId="77777777"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t># of clients provided with receive housing advocacy, or help with implementing a plan for obtaining housing (e.g., accompanying client to apply for Section 8 housing)</w:t>
            </w:r>
          </w:p>
          <w:p w14:paraId="423757FD" w14:textId="77777777" w:rsidR="000C090D" w:rsidRPr="000C090D" w:rsidRDefault="000C090D" w:rsidP="000C090D">
            <w:pPr>
              <w:rPr>
                <w:rFonts w:ascii="Times New Roman" w:hAnsi="Times New Roman" w:cs="Times New Roman"/>
                <w:sz w:val="24"/>
                <w:szCs w:val="24"/>
              </w:rPr>
            </w:pPr>
          </w:p>
          <w:p w14:paraId="60375CA6" w14:textId="77777777"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lastRenderedPageBreak/>
              <w:t># of times staff provided assistance with receive housing advocacy, or help with implementing a plan for obtaining housing (e.g., accompanying client to apply for Section 8 housing)</w:t>
            </w:r>
          </w:p>
          <w:p w14:paraId="4409BC0D" w14:textId="77777777" w:rsidR="000C090D" w:rsidRPr="000C090D" w:rsidRDefault="000C090D" w:rsidP="000C090D">
            <w:pPr>
              <w:rPr>
                <w:rFonts w:ascii="Times New Roman" w:hAnsi="Times New Roman" w:cs="Times New Roman"/>
                <w:sz w:val="24"/>
                <w:szCs w:val="24"/>
              </w:rPr>
            </w:pPr>
          </w:p>
        </w:tc>
      </w:tr>
      <w:tr w:rsidR="00BA43B9" w:rsidRPr="00BA43B9" w14:paraId="3721DC47" w14:textId="77777777" w:rsidTr="00AE6277">
        <w:tc>
          <w:tcPr>
            <w:tcW w:w="5000" w:type="pct"/>
            <w:gridSpan w:val="2"/>
            <w:shd w:val="clear" w:color="auto" w:fill="FFF2CC" w:themeFill="accent4" w:themeFillTint="33"/>
          </w:tcPr>
          <w:p w14:paraId="69A341D8"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lastRenderedPageBreak/>
              <w:t>CRIMINAL/CIVIL JUSTICE SYSTEM ASSISTANCE</w:t>
            </w:r>
          </w:p>
        </w:tc>
      </w:tr>
      <w:tr w:rsidR="00BA43B9" w:rsidRPr="00BA43B9" w14:paraId="39830E4F" w14:textId="77777777" w:rsidTr="00AE6277">
        <w:tc>
          <w:tcPr>
            <w:tcW w:w="2524" w:type="pct"/>
          </w:tcPr>
          <w:p w14:paraId="290C5D58" w14:textId="3C754599"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criminal advocacy/accompaniment</w:t>
            </w:r>
            <w:r w:rsidR="006741AF">
              <w:rPr>
                <w:rFonts w:ascii="Times New Roman" w:hAnsi="Times New Roman" w:cs="Times New Roman"/>
                <w:sz w:val="24"/>
                <w:szCs w:val="24"/>
              </w:rPr>
              <w:t>.</w:t>
            </w:r>
          </w:p>
          <w:p w14:paraId="5A65D2BB" w14:textId="77777777" w:rsidR="00BA43B9" w:rsidRPr="00BA43B9" w:rsidRDefault="00BA43B9" w:rsidP="00BA43B9">
            <w:pPr>
              <w:rPr>
                <w:rFonts w:ascii="Times New Roman" w:hAnsi="Times New Roman" w:cs="Times New Roman"/>
                <w:sz w:val="24"/>
                <w:szCs w:val="24"/>
              </w:rPr>
            </w:pPr>
          </w:p>
          <w:p w14:paraId="0F524101" w14:textId="77777777" w:rsidR="00BA43B9" w:rsidRPr="00BA43B9" w:rsidRDefault="00BA43B9" w:rsidP="00BA43B9">
            <w:pPr>
              <w:rPr>
                <w:rFonts w:ascii="Times New Roman" w:hAnsi="Times New Roman" w:cs="Times New Roman"/>
                <w:sz w:val="24"/>
                <w:szCs w:val="24"/>
              </w:rPr>
            </w:pPr>
          </w:p>
        </w:tc>
        <w:tc>
          <w:tcPr>
            <w:tcW w:w="2476" w:type="pct"/>
          </w:tcPr>
          <w:p w14:paraId="61947A82" w14:textId="08DEF5B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criminal advocacy/accompaniment</w:t>
            </w:r>
            <w:r w:rsidR="006741AF">
              <w:rPr>
                <w:rFonts w:ascii="Times New Roman" w:hAnsi="Times New Roman" w:cs="Times New Roman"/>
                <w:sz w:val="24"/>
                <w:szCs w:val="24"/>
              </w:rPr>
              <w:t>.</w:t>
            </w:r>
          </w:p>
          <w:p w14:paraId="182CC171" w14:textId="77777777" w:rsidR="00BA43B9" w:rsidRPr="00BA43B9" w:rsidRDefault="00BA43B9" w:rsidP="00BA43B9">
            <w:pPr>
              <w:rPr>
                <w:rFonts w:ascii="Times New Roman" w:hAnsi="Times New Roman" w:cs="Times New Roman"/>
                <w:sz w:val="24"/>
                <w:szCs w:val="24"/>
              </w:rPr>
            </w:pPr>
          </w:p>
          <w:p w14:paraId="63BBDFBC" w14:textId="2BB55B6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criminal advocacy/accompaniment</w:t>
            </w:r>
            <w:r w:rsidR="006741AF">
              <w:rPr>
                <w:rFonts w:ascii="Times New Roman" w:hAnsi="Times New Roman" w:cs="Times New Roman"/>
                <w:sz w:val="24"/>
                <w:szCs w:val="24"/>
              </w:rPr>
              <w:t>.</w:t>
            </w:r>
          </w:p>
        </w:tc>
      </w:tr>
      <w:tr w:rsidR="00096EEB" w:rsidRPr="00BA43B9" w14:paraId="70DE7C44" w14:textId="77777777" w:rsidTr="001B35D0">
        <w:tc>
          <w:tcPr>
            <w:tcW w:w="5000" w:type="pct"/>
            <w:gridSpan w:val="2"/>
            <w:shd w:val="clear" w:color="auto" w:fill="FFF2CC" w:themeFill="accent4" w:themeFillTint="33"/>
          </w:tcPr>
          <w:p w14:paraId="30921FE6" w14:textId="0BE67D17" w:rsidR="00096EEB" w:rsidRPr="007C2C02" w:rsidRDefault="00096EEB" w:rsidP="00BC5EDD">
            <w:pPr>
              <w:rPr>
                <w:rFonts w:ascii="Times New Roman" w:eastAsia="Calibri" w:hAnsi="Times New Roman" w:cs="Times New Roman"/>
                <w:sz w:val="24"/>
                <w:szCs w:val="24"/>
              </w:rPr>
            </w:pPr>
            <w:r w:rsidRPr="007C2C02">
              <w:rPr>
                <w:rFonts w:ascii="Times New Roman" w:hAnsi="Times New Roman" w:cs="Times New Roman"/>
                <w:i/>
                <w:sz w:val="24"/>
                <w:szCs w:val="24"/>
              </w:rPr>
              <w:t xml:space="preserve">THERAPY FOR </w:t>
            </w:r>
            <w:r w:rsidR="00AA7244">
              <w:rPr>
                <w:rFonts w:ascii="Times New Roman" w:hAnsi="Times New Roman" w:cs="Times New Roman"/>
                <w:i/>
                <w:sz w:val="24"/>
                <w:szCs w:val="24"/>
              </w:rPr>
              <w:t>MINOR</w:t>
            </w:r>
            <w:r w:rsidRPr="007C2C02">
              <w:rPr>
                <w:rFonts w:ascii="Times New Roman" w:hAnsi="Times New Roman" w:cs="Times New Roman"/>
                <w:i/>
                <w:sz w:val="24"/>
                <w:szCs w:val="24"/>
              </w:rPr>
              <w:t xml:space="preserve"> VICTIMS</w:t>
            </w:r>
          </w:p>
        </w:tc>
      </w:tr>
      <w:tr w:rsidR="00096EEB" w:rsidRPr="00BA43B9" w14:paraId="40D9CA89" w14:textId="77777777" w:rsidTr="00AE6277">
        <w:tc>
          <w:tcPr>
            <w:tcW w:w="2524" w:type="pct"/>
          </w:tcPr>
          <w:p w14:paraId="24153F9B" w14:textId="77777777"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clients provided with therapy.</w:t>
            </w:r>
          </w:p>
          <w:p w14:paraId="5E35E7B6" w14:textId="77777777" w:rsidR="00096EEB" w:rsidRPr="007C2C02" w:rsidRDefault="00096EEB" w:rsidP="00096EEB">
            <w:pPr>
              <w:rPr>
                <w:rFonts w:ascii="Times New Roman" w:hAnsi="Times New Roman" w:cs="Times New Roman"/>
                <w:sz w:val="24"/>
                <w:szCs w:val="24"/>
              </w:rPr>
            </w:pPr>
          </w:p>
          <w:p w14:paraId="63C25308" w14:textId="677F29D8"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therapy sessions provided by staff.</w:t>
            </w:r>
          </w:p>
        </w:tc>
        <w:tc>
          <w:tcPr>
            <w:tcW w:w="2476" w:type="pct"/>
          </w:tcPr>
          <w:p w14:paraId="732610B5" w14:textId="77777777"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clients provided with therapy.</w:t>
            </w:r>
          </w:p>
          <w:p w14:paraId="165BD476" w14:textId="77777777" w:rsidR="00096EEB" w:rsidRPr="007C2C02" w:rsidRDefault="00096EEB" w:rsidP="00096EEB">
            <w:pPr>
              <w:rPr>
                <w:rFonts w:ascii="Times New Roman" w:hAnsi="Times New Roman" w:cs="Times New Roman"/>
                <w:sz w:val="24"/>
                <w:szCs w:val="24"/>
              </w:rPr>
            </w:pPr>
          </w:p>
          <w:p w14:paraId="30F84E1F" w14:textId="1475379C"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therapy sessions provided by staff.</w:t>
            </w:r>
          </w:p>
        </w:tc>
      </w:tr>
      <w:tr w:rsidR="00096EEB" w:rsidRPr="00BA43B9" w14:paraId="238F58A7" w14:textId="77777777" w:rsidTr="001B35D0">
        <w:tc>
          <w:tcPr>
            <w:tcW w:w="5000" w:type="pct"/>
            <w:gridSpan w:val="2"/>
            <w:shd w:val="clear" w:color="auto" w:fill="FFF2CC" w:themeFill="accent4" w:themeFillTint="33"/>
          </w:tcPr>
          <w:p w14:paraId="32FCB3ED" w14:textId="1ECFFDEC" w:rsidR="00096EEB" w:rsidRPr="007C2C02" w:rsidRDefault="00096EEB" w:rsidP="00BC5EDD">
            <w:pPr>
              <w:rPr>
                <w:rFonts w:ascii="Times New Roman" w:eastAsia="Times New Roman" w:hAnsi="Times New Roman" w:cs="Times New Roman"/>
                <w:color w:val="000000"/>
                <w:sz w:val="24"/>
                <w:szCs w:val="24"/>
              </w:rPr>
            </w:pPr>
            <w:r w:rsidRPr="007C2C02">
              <w:rPr>
                <w:rFonts w:ascii="Times New Roman" w:hAnsi="Times New Roman" w:cs="Times New Roman"/>
                <w:i/>
                <w:sz w:val="24"/>
                <w:szCs w:val="24"/>
              </w:rPr>
              <w:t>REQUIRED TRAININGS</w:t>
            </w:r>
          </w:p>
        </w:tc>
      </w:tr>
      <w:tr w:rsidR="00096EEB" w:rsidRPr="00BA43B9" w14:paraId="2A7B5CEF" w14:textId="77777777" w:rsidTr="00AE6277">
        <w:tc>
          <w:tcPr>
            <w:tcW w:w="2524" w:type="pct"/>
          </w:tcPr>
          <w:p w14:paraId="0D73E369" w14:textId="407126CC"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i/>
                <w:sz w:val="24"/>
                <w:szCs w:val="24"/>
              </w:rPr>
              <w:t>#_____staff will receive training on trauma</w:t>
            </w:r>
          </w:p>
        </w:tc>
        <w:tc>
          <w:tcPr>
            <w:tcW w:w="2476" w:type="pct"/>
          </w:tcPr>
          <w:p w14:paraId="4FEA2D96" w14:textId="77777777" w:rsidR="00096EEB" w:rsidRPr="007C2C02" w:rsidRDefault="00096EEB" w:rsidP="005D0653">
            <w:pPr>
              <w:jc w:val="both"/>
              <w:rPr>
                <w:rFonts w:ascii="Times New Roman" w:eastAsia="Calibri" w:hAnsi="Times New Roman" w:cs="Times New Roman"/>
                <w:i/>
                <w:color w:val="000000"/>
                <w:sz w:val="24"/>
                <w:szCs w:val="24"/>
              </w:rPr>
            </w:pPr>
            <w:r w:rsidRPr="007C2C02">
              <w:rPr>
                <w:rFonts w:ascii="Times New Roman" w:hAnsi="Times New Roman" w:cs="Times New Roman"/>
                <w:i/>
                <w:sz w:val="24"/>
                <w:szCs w:val="24"/>
              </w:rPr>
              <w:t># of staff trained</w:t>
            </w:r>
          </w:p>
          <w:p w14:paraId="31E7F3A9" w14:textId="65E3A649"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i/>
                <w:sz w:val="24"/>
                <w:szCs w:val="24"/>
              </w:rPr>
              <w:t># of trainings held</w:t>
            </w:r>
          </w:p>
        </w:tc>
      </w:tr>
      <w:tr w:rsidR="00BA43B9" w:rsidRPr="00BA43B9" w14:paraId="748D1ACF" w14:textId="77777777" w:rsidTr="00AE6277">
        <w:tc>
          <w:tcPr>
            <w:tcW w:w="5000" w:type="pct"/>
            <w:gridSpan w:val="2"/>
            <w:shd w:val="clear" w:color="auto" w:fill="C5E0B3" w:themeFill="accent6" w:themeFillTint="66"/>
          </w:tcPr>
          <w:p w14:paraId="73C8AC76" w14:textId="1A86BEF2" w:rsidR="00BA43B9" w:rsidRPr="007C2C02" w:rsidRDefault="00BA43B9" w:rsidP="00BA43B9">
            <w:pPr>
              <w:rPr>
                <w:rFonts w:ascii="Times New Roman" w:hAnsi="Times New Roman" w:cs="Times New Roman"/>
                <w:i/>
                <w:sz w:val="24"/>
                <w:szCs w:val="24"/>
              </w:rPr>
            </w:pPr>
            <w:r w:rsidRPr="007C2C02">
              <w:rPr>
                <w:rFonts w:ascii="Times New Roman" w:hAnsi="Times New Roman" w:cs="Times New Roman"/>
                <w:i/>
                <w:sz w:val="24"/>
                <w:szCs w:val="24"/>
              </w:rPr>
              <w:t>STAKEHOLDER GROUP</w:t>
            </w:r>
            <w:r w:rsidR="001D2A2C" w:rsidRPr="007C2C02">
              <w:rPr>
                <w:rFonts w:ascii="Times New Roman" w:hAnsi="Times New Roman" w:cs="Times New Roman"/>
                <w:i/>
                <w:sz w:val="24"/>
                <w:szCs w:val="24"/>
              </w:rPr>
              <w:t>, if applicable</w:t>
            </w:r>
          </w:p>
        </w:tc>
      </w:tr>
      <w:tr w:rsidR="00BA43B9" w:rsidRPr="00BA43B9" w14:paraId="05B1319F" w14:textId="77777777" w:rsidTr="00AE6277">
        <w:tc>
          <w:tcPr>
            <w:tcW w:w="2524" w:type="pct"/>
          </w:tcPr>
          <w:p w14:paraId="644A5F6C" w14:textId="3E580183"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____ of stakeholder meetings scheduled</w:t>
            </w:r>
            <w:r w:rsidR="006741AF" w:rsidRPr="007C2C02">
              <w:rPr>
                <w:rFonts w:ascii="Times New Roman" w:hAnsi="Times New Roman" w:cs="Times New Roman"/>
                <w:sz w:val="24"/>
                <w:szCs w:val="24"/>
              </w:rPr>
              <w:t>.</w:t>
            </w:r>
          </w:p>
        </w:tc>
        <w:tc>
          <w:tcPr>
            <w:tcW w:w="2476" w:type="pct"/>
          </w:tcPr>
          <w:p w14:paraId="143BA58D" w14:textId="6DA431AF"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stakeholder group meetings held</w:t>
            </w:r>
            <w:r w:rsidR="006741AF" w:rsidRPr="007C2C02">
              <w:rPr>
                <w:rFonts w:ascii="Times New Roman" w:hAnsi="Times New Roman" w:cs="Times New Roman"/>
                <w:sz w:val="24"/>
                <w:szCs w:val="24"/>
              </w:rPr>
              <w:t>.</w:t>
            </w:r>
          </w:p>
          <w:p w14:paraId="4F4ADA9A" w14:textId="77777777" w:rsidR="00BA43B9" w:rsidRPr="007C2C02" w:rsidRDefault="00BA43B9" w:rsidP="00BA43B9">
            <w:pPr>
              <w:rPr>
                <w:rFonts w:ascii="Times New Roman" w:hAnsi="Times New Roman" w:cs="Times New Roman"/>
                <w:sz w:val="24"/>
                <w:szCs w:val="24"/>
              </w:rPr>
            </w:pPr>
          </w:p>
        </w:tc>
      </w:tr>
      <w:tr w:rsidR="00BA43B9" w:rsidRPr="00BA43B9" w14:paraId="626CE342" w14:textId="77777777" w:rsidTr="00AE6277">
        <w:tc>
          <w:tcPr>
            <w:tcW w:w="2524" w:type="pct"/>
          </w:tcPr>
          <w:p w14:paraId="031572DD" w14:textId="38C2082E"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Average # ____ of stakeholder group attendees at each scheduled meeting</w:t>
            </w:r>
            <w:r w:rsidR="006741AF" w:rsidRPr="007C2C02">
              <w:rPr>
                <w:rFonts w:ascii="Times New Roman" w:hAnsi="Times New Roman" w:cs="Times New Roman"/>
                <w:sz w:val="24"/>
                <w:szCs w:val="24"/>
              </w:rPr>
              <w:t>.</w:t>
            </w:r>
          </w:p>
        </w:tc>
        <w:tc>
          <w:tcPr>
            <w:tcW w:w="2476" w:type="pct"/>
          </w:tcPr>
          <w:p w14:paraId="43F67ED7" w14:textId="06C09A57"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Average # ____ attendees at stakeholder group meetings</w:t>
            </w:r>
            <w:r w:rsidR="006741AF" w:rsidRPr="007C2C02">
              <w:rPr>
                <w:rFonts w:ascii="Times New Roman" w:hAnsi="Times New Roman" w:cs="Times New Roman"/>
                <w:sz w:val="24"/>
                <w:szCs w:val="24"/>
              </w:rPr>
              <w:t>.</w:t>
            </w:r>
            <w:r w:rsidRPr="007C2C02">
              <w:rPr>
                <w:rFonts w:ascii="Times New Roman" w:hAnsi="Times New Roman" w:cs="Times New Roman"/>
                <w:sz w:val="24"/>
                <w:szCs w:val="24"/>
              </w:rPr>
              <w:t xml:space="preserve"> </w:t>
            </w:r>
          </w:p>
        </w:tc>
      </w:tr>
      <w:tr w:rsidR="00BA43B9" w:rsidRPr="00BA43B9" w14:paraId="117BD1F3" w14:textId="77777777" w:rsidTr="00AE6277">
        <w:tc>
          <w:tcPr>
            <w:tcW w:w="2524" w:type="pct"/>
            <w:shd w:val="clear" w:color="auto" w:fill="BDD6EE" w:themeFill="accent1" w:themeFillTint="66"/>
          </w:tcPr>
          <w:p w14:paraId="06573D10" w14:textId="20C5D42E" w:rsidR="00BA43B9" w:rsidRPr="007C2C02" w:rsidRDefault="00BA43B9" w:rsidP="00C368D2">
            <w:pPr>
              <w:rPr>
                <w:rFonts w:ascii="Times New Roman" w:hAnsi="Times New Roman" w:cs="Times New Roman"/>
                <w:i/>
                <w:sz w:val="24"/>
                <w:szCs w:val="24"/>
              </w:rPr>
            </w:pPr>
            <w:r w:rsidRPr="007C2C02">
              <w:rPr>
                <w:rFonts w:ascii="Times New Roman" w:hAnsi="Times New Roman" w:cs="Times New Roman"/>
                <w:i/>
                <w:sz w:val="24"/>
                <w:szCs w:val="24"/>
              </w:rPr>
              <w:t>PUBLIC AWARENESS</w:t>
            </w:r>
          </w:p>
        </w:tc>
        <w:tc>
          <w:tcPr>
            <w:tcW w:w="2476" w:type="pct"/>
            <w:shd w:val="clear" w:color="auto" w:fill="BDD6EE" w:themeFill="accent1" w:themeFillTint="66"/>
          </w:tcPr>
          <w:p w14:paraId="5BCE395F" w14:textId="77777777" w:rsidR="00BA43B9" w:rsidRPr="007C2C02" w:rsidRDefault="00BA43B9" w:rsidP="00BA43B9">
            <w:pPr>
              <w:rPr>
                <w:rFonts w:ascii="Times New Roman" w:hAnsi="Times New Roman" w:cs="Times New Roman"/>
                <w:sz w:val="24"/>
                <w:szCs w:val="24"/>
              </w:rPr>
            </w:pPr>
          </w:p>
        </w:tc>
      </w:tr>
      <w:tr w:rsidR="00BA43B9" w:rsidRPr="00BA43B9" w14:paraId="79C53A1F" w14:textId="77777777" w:rsidTr="00AE6277">
        <w:tc>
          <w:tcPr>
            <w:tcW w:w="2524" w:type="pct"/>
          </w:tcPr>
          <w:p w14:paraId="57830EEA" w14:textId="2B6AFE68"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Staff will engage in public awareness activities (e.g., development and distribution of print and online material, presentations, etc. to raise awareness of victim rights and services)</w:t>
            </w:r>
            <w:r w:rsidR="006741AF" w:rsidRPr="007C2C02">
              <w:rPr>
                <w:rFonts w:ascii="Times New Roman" w:hAnsi="Times New Roman" w:cs="Times New Roman"/>
                <w:sz w:val="24"/>
                <w:szCs w:val="24"/>
              </w:rPr>
              <w:t>.</w:t>
            </w:r>
          </w:p>
        </w:tc>
        <w:tc>
          <w:tcPr>
            <w:tcW w:w="2476" w:type="pct"/>
          </w:tcPr>
          <w:p w14:paraId="267F3948" w14:textId="25EDB5FA" w:rsidR="00BA43B9" w:rsidRPr="007C2C02" w:rsidRDefault="00BA43B9" w:rsidP="000D7586">
            <w:pPr>
              <w:rPr>
                <w:rFonts w:ascii="Times New Roman" w:hAnsi="Times New Roman" w:cs="Times New Roman"/>
                <w:sz w:val="24"/>
                <w:szCs w:val="24"/>
              </w:rPr>
            </w:pPr>
            <w:r w:rsidRPr="007C2C02">
              <w:rPr>
                <w:rFonts w:ascii="Times New Roman" w:hAnsi="Times New Roman" w:cs="Times New Roman"/>
                <w:sz w:val="24"/>
                <w:szCs w:val="24"/>
              </w:rPr>
              <w:t># ___ of hours staff engaged in public awareness activities (e.g., development and distribution of print and online material, presentations, etc. to raise awareness of victim rights and services)</w:t>
            </w:r>
            <w:r w:rsidR="000D7586" w:rsidRPr="007C2C02">
              <w:rPr>
                <w:rFonts w:ascii="Times New Roman" w:hAnsi="Times New Roman" w:cs="Times New Roman"/>
                <w:sz w:val="24"/>
                <w:szCs w:val="24"/>
              </w:rPr>
              <w:t>.</w:t>
            </w:r>
          </w:p>
        </w:tc>
      </w:tr>
      <w:tr w:rsidR="00BA43B9" w:rsidRPr="00BA43B9" w14:paraId="63F0DCC8" w14:textId="77777777" w:rsidTr="00AE6277">
        <w:tc>
          <w:tcPr>
            <w:tcW w:w="5000" w:type="pct"/>
            <w:gridSpan w:val="2"/>
            <w:shd w:val="clear" w:color="auto" w:fill="FBE4D5" w:themeFill="accent2" w:themeFillTint="33"/>
          </w:tcPr>
          <w:p w14:paraId="1E53B598" w14:textId="06833F60" w:rsidR="00BA43B9" w:rsidRPr="007C2C02" w:rsidRDefault="00237BB5" w:rsidP="00BA43B9">
            <w:pPr>
              <w:rPr>
                <w:rFonts w:ascii="Times New Roman" w:hAnsi="Times New Roman" w:cs="Times New Roman"/>
                <w:i/>
                <w:sz w:val="24"/>
                <w:szCs w:val="24"/>
              </w:rPr>
            </w:pPr>
            <w:r>
              <w:rPr>
                <w:rFonts w:ascii="Times New Roman" w:hAnsi="Times New Roman" w:cs="Times New Roman"/>
                <w:i/>
                <w:sz w:val="24"/>
                <w:szCs w:val="24"/>
              </w:rPr>
              <w:t>A</w:t>
            </w:r>
            <w:r w:rsidR="00BA43B9" w:rsidRPr="007C2C02">
              <w:rPr>
                <w:rFonts w:ascii="Times New Roman" w:hAnsi="Times New Roman" w:cs="Times New Roman"/>
                <w:i/>
                <w:sz w:val="24"/>
                <w:szCs w:val="24"/>
              </w:rPr>
              <w:t xml:space="preserve">pplicants </w:t>
            </w:r>
            <w:r w:rsidR="00C74925" w:rsidRPr="007C2C02">
              <w:rPr>
                <w:rFonts w:ascii="Times New Roman" w:hAnsi="Times New Roman" w:cs="Times New Roman"/>
                <w:i/>
                <w:sz w:val="24"/>
                <w:szCs w:val="24"/>
              </w:rPr>
              <w:t xml:space="preserve">providing services to adult victims </w:t>
            </w:r>
            <w:r w:rsidR="00BA43B9" w:rsidRPr="007C2C02">
              <w:rPr>
                <w:rFonts w:ascii="Times New Roman" w:hAnsi="Times New Roman" w:cs="Times New Roman"/>
                <w:b/>
                <w:i/>
                <w:sz w:val="24"/>
                <w:szCs w:val="24"/>
                <w:u w:val="single"/>
              </w:rPr>
              <w:t xml:space="preserve">must </w:t>
            </w:r>
            <w:r w:rsidR="00BA43B9" w:rsidRPr="007C2C02">
              <w:rPr>
                <w:rFonts w:ascii="Times New Roman" w:hAnsi="Times New Roman" w:cs="Times New Roman"/>
                <w:i/>
                <w:sz w:val="24"/>
                <w:szCs w:val="24"/>
              </w:rPr>
              <w:t xml:space="preserve">complete objectives for each additional direct service being provided by the program or collaborative partner.  Additional direct services include group support, therapy, and substance </w:t>
            </w:r>
            <w:r w:rsidR="00AC04A5">
              <w:rPr>
                <w:rFonts w:ascii="Times New Roman" w:hAnsi="Times New Roman" w:cs="Times New Roman"/>
                <w:i/>
                <w:sz w:val="24"/>
                <w:szCs w:val="24"/>
              </w:rPr>
              <w:t>use disorder</w:t>
            </w:r>
            <w:r w:rsidR="00BA43B9" w:rsidRPr="007C2C02">
              <w:rPr>
                <w:rFonts w:ascii="Times New Roman" w:hAnsi="Times New Roman" w:cs="Times New Roman"/>
                <w:i/>
                <w:sz w:val="24"/>
                <w:szCs w:val="24"/>
              </w:rPr>
              <w:t xml:space="preserve"> counseling.  Each </w:t>
            </w:r>
            <w:r>
              <w:rPr>
                <w:rFonts w:ascii="Times New Roman" w:hAnsi="Times New Roman" w:cs="Times New Roman"/>
                <w:i/>
                <w:sz w:val="24"/>
                <w:szCs w:val="24"/>
              </w:rPr>
              <w:t>applicant</w:t>
            </w:r>
            <w:r w:rsidR="00094663" w:rsidRPr="007C2C02">
              <w:rPr>
                <w:rFonts w:ascii="Times New Roman" w:hAnsi="Times New Roman" w:cs="Times New Roman"/>
                <w:i/>
                <w:sz w:val="24"/>
                <w:szCs w:val="24"/>
              </w:rPr>
              <w:t xml:space="preserve"> providing services to adult victims</w:t>
            </w:r>
            <w:r w:rsidR="00BA43B9" w:rsidRPr="007C2C02">
              <w:rPr>
                <w:rFonts w:ascii="Times New Roman" w:hAnsi="Times New Roman" w:cs="Times New Roman"/>
                <w:i/>
                <w:sz w:val="24"/>
                <w:szCs w:val="24"/>
              </w:rPr>
              <w:t xml:space="preserve"> is </w:t>
            </w:r>
            <w:r w:rsidR="00BA43B9" w:rsidRPr="007C2C02">
              <w:rPr>
                <w:rFonts w:ascii="Times New Roman" w:hAnsi="Times New Roman" w:cs="Times New Roman"/>
                <w:b/>
                <w:i/>
                <w:sz w:val="24"/>
                <w:szCs w:val="24"/>
                <w:u w:val="single"/>
              </w:rPr>
              <w:t>required</w:t>
            </w:r>
            <w:r w:rsidR="00BA43B9" w:rsidRPr="007C2C02">
              <w:rPr>
                <w:rFonts w:ascii="Times New Roman" w:hAnsi="Times New Roman" w:cs="Times New Roman"/>
                <w:i/>
                <w:sz w:val="24"/>
                <w:szCs w:val="24"/>
              </w:rPr>
              <w:t xml:space="preserve"> to provide </w:t>
            </w:r>
            <w:r w:rsidR="00BA43B9" w:rsidRPr="007C2C02">
              <w:rPr>
                <w:rFonts w:ascii="Times New Roman" w:hAnsi="Times New Roman" w:cs="Times New Roman"/>
                <w:b/>
                <w:i/>
                <w:sz w:val="24"/>
                <w:szCs w:val="24"/>
                <w:u w:val="single"/>
              </w:rPr>
              <w:t>at least one</w:t>
            </w:r>
            <w:r w:rsidR="00BA43B9" w:rsidRPr="007C2C02">
              <w:rPr>
                <w:rFonts w:ascii="Times New Roman" w:hAnsi="Times New Roman" w:cs="Times New Roman"/>
                <w:i/>
                <w:sz w:val="24"/>
                <w:szCs w:val="24"/>
              </w:rPr>
              <w:t xml:space="preserve"> additional direct service.  </w:t>
            </w:r>
          </w:p>
          <w:p w14:paraId="0C6A454A" w14:textId="77777777" w:rsidR="00BA43B9" w:rsidRPr="007C2C02" w:rsidRDefault="00BA43B9" w:rsidP="00BA43B9">
            <w:pPr>
              <w:rPr>
                <w:rFonts w:ascii="Times New Roman" w:hAnsi="Times New Roman" w:cs="Times New Roman"/>
                <w:sz w:val="24"/>
                <w:szCs w:val="24"/>
              </w:rPr>
            </w:pPr>
          </w:p>
        </w:tc>
      </w:tr>
      <w:tr w:rsidR="00BA43B9" w:rsidRPr="00BA43B9" w14:paraId="564664AD" w14:textId="77777777" w:rsidTr="00AE6277">
        <w:tc>
          <w:tcPr>
            <w:tcW w:w="2524" w:type="pct"/>
          </w:tcPr>
          <w:p w14:paraId="44C19008" w14:textId="77777777" w:rsidR="00BA43B9" w:rsidRPr="007C2C02" w:rsidRDefault="00BA43B9" w:rsidP="00BA43B9">
            <w:pPr>
              <w:rPr>
                <w:rFonts w:ascii="Times New Roman" w:hAnsi="Times New Roman" w:cs="Times New Roman"/>
                <w:sz w:val="24"/>
                <w:szCs w:val="24"/>
                <w:u w:val="single"/>
              </w:rPr>
            </w:pPr>
            <w:r w:rsidRPr="007C2C02">
              <w:rPr>
                <w:rFonts w:ascii="Times New Roman" w:hAnsi="Times New Roman" w:cs="Times New Roman"/>
                <w:sz w:val="24"/>
                <w:szCs w:val="24"/>
                <w:u w:val="single"/>
              </w:rPr>
              <w:t>If providing group support:</w:t>
            </w:r>
          </w:p>
          <w:p w14:paraId="50BF5840" w14:textId="77777777" w:rsidR="00BA43B9" w:rsidRPr="007C2C02" w:rsidRDefault="00BA43B9" w:rsidP="00BA43B9">
            <w:pPr>
              <w:rPr>
                <w:rFonts w:ascii="Times New Roman" w:hAnsi="Times New Roman" w:cs="Times New Roman"/>
                <w:sz w:val="24"/>
                <w:szCs w:val="24"/>
              </w:rPr>
            </w:pPr>
          </w:p>
          <w:p w14:paraId="57A964D1" w14:textId="272B1A3F"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_____ clients will receive group support</w:t>
            </w:r>
            <w:r w:rsidR="006741AF" w:rsidRPr="007C2C02">
              <w:rPr>
                <w:rFonts w:ascii="Times New Roman" w:hAnsi="Times New Roman" w:cs="Times New Roman"/>
                <w:sz w:val="24"/>
                <w:szCs w:val="24"/>
              </w:rPr>
              <w:t>.</w:t>
            </w:r>
          </w:p>
          <w:p w14:paraId="188D9067" w14:textId="77777777" w:rsidR="00BA43B9" w:rsidRPr="007C2C02" w:rsidRDefault="00BA43B9" w:rsidP="00BA43B9">
            <w:pPr>
              <w:rPr>
                <w:rFonts w:ascii="Times New Roman" w:hAnsi="Times New Roman" w:cs="Times New Roman"/>
                <w:sz w:val="24"/>
                <w:szCs w:val="24"/>
              </w:rPr>
            </w:pPr>
          </w:p>
        </w:tc>
        <w:tc>
          <w:tcPr>
            <w:tcW w:w="2476" w:type="pct"/>
          </w:tcPr>
          <w:p w14:paraId="5C8D657E" w14:textId="56680F4D"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clients provided with group support</w:t>
            </w:r>
            <w:r w:rsidR="000D7586" w:rsidRPr="007C2C02">
              <w:rPr>
                <w:rFonts w:ascii="Times New Roman" w:hAnsi="Times New Roman" w:cs="Times New Roman"/>
                <w:sz w:val="24"/>
                <w:szCs w:val="24"/>
              </w:rPr>
              <w:t>.</w:t>
            </w:r>
            <w:r w:rsidRPr="007C2C02">
              <w:rPr>
                <w:rFonts w:ascii="Times New Roman" w:hAnsi="Times New Roman" w:cs="Times New Roman"/>
                <w:sz w:val="24"/>
                <w:szCs w:val="24"/>
              </w:rPr>
              <w:t xml:space="preserve"> </w:t>
            </w:r>
          </w:p>
          <w:p w14:paraId="377B6771" w14:textId="77777777" w:rsidR="00BA43B9" w:rsidRPr="007C2C02" w:rsidRDefault="00BA43B9" w:rsidP="00BA43B9">
            <w:pPr>
              <w:rPr>
                <w:rFonts w:ascii="Times New Roman" w:hAnsi="Times New Roman" w:cs="Times New Roman"/>
                <w:sz w:val="24"/>
                <w:szCs w:val="24"/>
              </w:rPr>
            </w:pPr>
          </w:p>
          <w:p w14:paraId="143C3DA2" w14:textId="04888988"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group support sessions provided by staff</w:t>
            </w:r>
            <w:r w:rsidR="007F6FEC" w:rsidRPr="007C2C02">
              <w:rPr>
                <w:rFonts w:ascii="Times New Roman" w:hAnsi="Times New Roman" w:cs="Times New Roman"/>
                <w:sz w:val="24"/>
                <w:szCs w:val="24"/>
              </w:rPr>
              <w:t xml:space="preserve"> or through contracted services</w:t>
            </w:r>
            <w:r w:rsidR="000D7586" w:rsidRPr="007C2C02">
              <w:rPr>
                <w:rFonts w:ascii="Times New Roman" w:hAnsi="Times New Roman" w:cs="Times New Roman"/>
                <w:sz w:val="24"/>
                <w:szCs w:val="24"/>
              </w:rPr>
              <w:t>.</w:t>
            </w:r>
            <w:r w:rsidRPr="007C2C02" w:rsidDel="00493CB8">
              <w:rPr>
                <w:rFonts w:ascii="Times New Roman" w:hAnsi="Times New Roman" w:cs="Times New Roman"/>
                <w:sz w:val="24"/>
                <w:szCs w:val="24"/>
              </w:rPr>
              <w:t xml:space="preserve"> </w:t>
            </w:r>
          </w:p>
          <w:p w14:paraId="661532B0" w14:textId="77777777" w:rsidR="00BA43B9" w:rsidRPr="007C2C02" w:rsidRDefault="00BA43B9" w:rsidP="00BA43B9">
            <w:pPr>
              <w:rPr>
                <w:rFonts w:ascii="Times New Roman" w:hAnsi="Times New Roman" w:cs="Times New Roman"/>
                <w:sz w:val="24"/>
                <w:szCs w:val="24"/>
              </w:rPr>
            </w:pPr>
          </w:p>
        </w:tc>
      </w:tr>
      <w:tr w:rsidR="00BA43B9" w:rsidRPr="00BA43B9" w14:paraId="3DD9E4D0" w14:textId="77777777" w:rsidTr="00AE6277">
        <w:tc>
          <w:tcPr>
            <w:tcW w:w="2524" w:type="pct"/>
          </w:tcPr>
          <w:p w14:paraId="0A88C5D0" w14:textId="6E545DAE" w:rsidR="00BA43B9" w:rsidRPr="007C2C02" w:rsidRDefault="00BA43B9" w:rsidP="00BA43B9">
            <w:pPr>
              <w:rPr>
                <w:rFonts w:ascii="Times New Roman" w:hAnsi="Times New Roman" w:cs="Times New Roman"/>
                <w:sz w:val="24"/>
                <w:szCs w:val="24"/>
                <w:u w:val="single"/>
              </w:rPr>
            </w:pPr>
            <w:r w:rsidRPr="007C2C02">
              <w:rPr>
                <w:rFonts w:ascii="Times New Roman" w:hAnsi="Times New Roman" w:cs="Times New Roman"/>
                <w:sz w:val="24"/>
                <w:szCs w:val="24"/>
                <w:u w:val="single"/>
              </w:rPr>
              <w:t xml:space="preserve">If providing substance </w:t>
            </w:r>
            <w:r w:rsidR="00AC04A5">
              <w:rPr>
                <w:rFonts w:ascii="Times New Roman" w:hAnsi="Times New Roman" w:cs="Times New Roman"/>
                <w:sz w:val="24"/>
                <w:szCs w:val="24"/>
                <w:u w:val="single"/>
              </w:rPr>
              <w:t>use disorder</w:t>
            </w:r>
            <w:r w:rsidRPr="007C2C02">
              <w:rPr>
                <w:rFonts w:ascii="Times New Roman" w:hAnsi="Times New Roman" w:cs="Times New Roman"/>
                <w:sz w:val="24"/>
                <w:szCs w:val="24"/>
                <w:u w:val="single"/>
              </w:rPr>
              <w:t xml:space="preserve"> counseling:</w:t>
            </w:r>
          </w:p>
          <w:p w14:paraId="3C1968EC" w14:textId="77777777" w:rsidR="00BA43B9" w:rsidRPr="007C2C02" w:rsidRDefault="00BA43B9" w:rsidP="00BA43B9">
            <w:pPr>
              <w:rPr>
                <w:rFonts w:ascii="Times New Roman" w:hAnsi="Times New Roman" w:cs="Times New Roman"/>
                <w:sz w:val="24"/>
                <w:szCs w:val="24"/>
              </w:rPr>
            </w:pPr>
          </w:p>
          <w:p w14:paraId="35DAED97" w14:textId="359AE0C3"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lastRenderedPageBreak/>
              <w:t xml:space="preserve"># _____ clients will receive substance </w:t>
            </w:r>
            <w:r w:rsidR="00AC04A5">
              <w:rPr>
                <w:rFonts w:ascii="Times New Roman" w:hAnsi="Times New Roman" w:cs="Times New Roman"/>
                <w:sz w:val="24"/>
                <w:szCs w:val="24"/>
              </w:rPr>
              <w:t>use disorder</w:t>
            </w:r>
            <w:r w:rsidRPr="007C2C02">
              <w:rPr>
                <w:rFonts w:ascii="Times New Roman" w:hAnsi="Times New Roman" w:cs="Times New Roman"/>
                <w:sz w:val="24"/>
                <w:szCs w:val="24"/>
              </w:rPr>
              <w:t xml:space="preserve"> counseling</w:t>
            </w:r>
            <w:r w:rsidR="006741AF" w:rsidRPr="007C2C02">
              <w:rPr>
                <w:rFonts w:ascii="Times New Roman" w:hAnsi="Times New Roman" w:cs="Times New Roman"/>
                <w:sz w:val="24"/>
                <w:szCs w:val="24"/>
              </w:rPr>
              <w:t>.</w:t>
            </w:r>
          </w:p>
          <w:p w14:paraId="2AD99B1D" w14:textId="77777777" w:rsidR="00BA43B9" w:rsidRPr="007C2C02" w:rsidRDefault="00BA43B9" w:rsidP="00BA43B9">
            <w:pPr>
              <w:rPr>
                <w:rFonts w:ascii="Times New Roman" w:hAnsi="Times New Roman" w:cs="Times New Roman"/>
                <w:sz w:val="24"/>
                <w:szCs w:val="24"/>
              </w:rPr>
            </w:pPr>
          </w:p>
        </w:tc>
        <w:tc>
          <w:tcPr>
            <w:tcW w:w="2476" w:type="pct"/>
          </w:tcPr>
          <w:p w14:paraId="6DBCE0CE" w14:textId="11AD58C2"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lastRenderedPageBreak/>
              <w:t xml:space="preserve"># of clients provided with substance </w:t>
            </w:r>
            <w:r w:rsidR="00AC04A5">
              <w:rPr>
                <w:rFonts w:ascii="Times New Roman" w:hAnsi="Times New Roman" w:cs="Times New Roman"/>
                <w:sz w:val="24"/>
                <w:szCs w:val="24"/>
              </w:rPr>
              <w:t>use disorder</w:t>
            </w:r>
            <w:r w:rsidRPr="007C2C02">
              <w:rPr>
                <w:rFonts w:ascii="Times New Roman" w:hAnsi="Times New Roman" w:cs="Times New Roman"/>
                <w:sz w:val="24"/>
                <w:szCs w:val="24"/>
              </w:rPr>
              <w:t xml:space="preserve"> counseling</w:t>
            </w:r>
            <w:r w:rsidR="000D7586" w:rsidRPr="007C2C02">
              <w:rPr>
                <w:rFonts w:ascii="Times New Roman" w:hAnsi="Times New Roman" w:cs="Times New Roman"/>
                <w:sz w:val="24"/>
                <w:szCs w:val="24"/>
              </w:rPr>
              <w:t>.</w:t>
            </w:r>
          </w:p>
          <w:p w14:paraId="02093228" w14:textId="77777777" w:rsidR="00BA43B9" w:rsidRPr="007C2C02" w:rsidRDefault="00BA43B9" w:rsidP="00BA43B9">
            <w:pPr>
              <w:rPr>
                <w:rFonts w:ascii="Times New Roman" w:hAnsi="Times New Roman" w:cs="Times New Roman"/>
                <w:sz w:val="24"/>
                <w:szCs w:val="24"/>
              </w:rPr>
            </w:pPr>
          </w:p>
          <w:p w14:paraId="65CB2867" w14:textId="4232BBA1"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lastRenderedPageBreak/>
              <w:t xml:space="preserve"># of substance </w:t>
            </w:r>
            <w:r w:rsidR="00AC04A5">
              <w:rPr>
                <w:rFonts w:ascii="Times New Roman" w:hAnsi="Times New Roman" w:cs="Times New Roman"/>
                <w:sz w:val="24"/>
                <w:szCs w:val="24"/>
              </w:rPr>
              <w:t>use disorder</w:t>
            </w:r>
            <w:r w:rsidRPr="007C2C02">
              <w:rPr>
                <w:rFonts w:ascii="Times New Roman" w:hAnsi="Times New Roman" w:cs="Times New Roman"/>
                <w:sz w:val="24"/>
                <w:szCs w:val="24"/>
              </w:rPr>
              <w:t xml:space="preserve"> counse</w:t>
            </w:r>
            <w:r w:rsidR="000D7586" w:rsidRPr="007C2C02">
              <w:rPr>
                <w:rFonts w:ascii="Times New Roman" w:hAnsi="Times New Roman" w:cs="Times New Roman"/>
                <w:sz w:val="24"/>
                <w:szCs w:val="24"/>
              </w:rPr>
              <w:t>ling sessions provided by staff</w:t>
            </w:r>
            <w:r w:rsidR="007F6FEC" w:rsidRPr="007C2C02">
              <w:rPr>
                <w:rFonts w:ascii="Times New Roman" w:hAnsi="Times New Roman" w:cs="Times New Roman"/>
                <w:sz w:val="24"/>
                <w:szCs w:val="24"/>
              </w:rPr>
              <w:t xml:space="preserve"> or through contracted services.</w:t>
            </w:r>
          </w:p>
        </w:tc>
      </w:tr>
      <w:tr w:rsidR="00BA43B9" w:rsidRPr="00BA43B9" w14:paraId="2EC40AA2" w14:textId="77777777" w:rsidTr="00AE6277">
        <w:tc>
          <w:tcPr>
            <w:tcW w:w="2524" w:type="pct"/>
          </w:tcPr>
          <w:p w14:paraId="0D5F8929" w14:textId="77777777" w:rsidR="00BA43B9" w:rsidRPr="00BA43B9" w:rsidRDefault="00BA43B9" w:rsidP="00BA43B9">
            <w:pPr>
              <w:rPr>
                <w:rFonts w:ascii="Times New Roman" w:hAnsi="Times New Roman" w:cs="Times New Roman"/>
                <w:sz w:val="24"/>
                <w:szCs w:val="24"/>
                <w:u w:val="single"/>
              </w:rPr>
            </w:pPr>
            <w:r w:rsidRPr="00BA43B9">
              <w:rPr>
                <w:rFonts w:ascii="Times New Roman" w:hAnsi="Times New Roman" w:cs="Times New Roman"/>
                <w:sz w:val="24"/>
                <w:szCs w:val="24"/>
                <w:u w:val="single"/>
              </w:rPr>
              <w:lastRenderedPageBreak/>
              <w:t>If providing therapy:</w:t>
            </w:r>
          </w:p>
          <w:p w14:paraId="251DA6F7" w14:textId="77777777" w:rsidR="00BA43B9" w:rsidRPr="00BA43B9" w:rsidRDefault="00BA43B9" w:rsidP="00BA43B9">
            <w:pPr>
              <w:rPr>
                <w:rFonts w:ascii="Times New Roman" w:hAnsi="Times New Roman" w:cs="Times New Roman"/>
                <w:sz w:val="24"/>
                <w:szCs w:val="24"/>
              </w:rPr>
            </w:pPr>
          </w:p>
          <w:p w14:paraId="7D9B06A0" w14:textId="35CEF0B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therapy</w:t>
            </w:r>
            <w:r w:rsidR="006741AF">
              <w:rPr>
                <w:rFonts w:ascii="Times New Roman" w:hAnsi="Times New Roman" w:cs="Times New Roman"/>
                <w:sz w:val="24"/>
                <w:szCs w:val="24"/>
              </w:rPr>
              <w:t>.</w:t>
            </w:r>
          </w:p>
          <w:p w14:paraId="3F5A3178" w14:textId="77777777" w:rsidR="00BA43B9" w:rsidRPr="00BA43B9" w:rsidRDefault="00BA43B9" w:rsidP="00BA43B9">
            <w:pPr>
              <w:rPr>
                <w:rFonts w:ascii="Times New Roman" w:hAnsi="Times New Roman" w:cs="Times New Roman"/>
                <w:sz w:val="24"/>
                <w:szCs w:val="24"/>
              </w:rPr>
            </w:pPr>
          </w:p>
        </w:tc>
        <w:tc>
          <w:tcPr>
            <w:tcW w:w="2476" w:type="pct"/>
          </w:tcPr>
          <w:p w14:paraId="6BA1915B" w14:textId="01AA7FB8"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therapy</w:t>
            </w:r>
            <w:r w:rsidR="000D7586">
              <w:rPr>
                <w:rFonts w:ascii="Times New Roman" w:hAnsi="Times New Roman" w:cs="Times New Roman"/>
                <w:sz w:val="24"/>
                <w:szCs w:val="24"/>
              </w:rPr>
              <w:t>.</w:t>
            </w:r>
          </w:p>
          <w:p w14:paraId="305247DF" w14:textId="77777777" w:rsidR="00BA43B9" w:rsidRPr="00BA43B9" w:rsidRDefault="00BA43B9" w:rsidP="00BA43B9">
            <w:pPr>
              <w:rPr>
                <w:rFonts w:ascii="Times New Roman" w:hAnsi="Times New Roman" w:cs="Times New Roman"/>
                <w:sz w:val="24"/>
                <w:szCs w:val="24"/>
              </w:rPr>
            </w:pPr>
          </w:p>
          <w:p w14:paraId="01582D07" w14:textId="000B888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therapy sessions provided by staff</w:t>
            </w:r>
            <w:r w:rsidR="007F6FEC">
              <w:rPr>
                <w:rFonts w:ascii="Times New Roman" w:hAnsi="Times New Roman" w:cs="Times New Roman"/>
                <w:sz w:val="24"/>
                <w:szCs w:val="24"/>
              </w:rPr>
              <w:t xml:space="preserve"> or through contracted services.</w:t>
            </w:r>
          </w:p>
        </w:tc>
      </w:tr>
    </w:tbl>
    <w:p w14:paraId="12D6173B" w14:textId="77777777" w:rsidR="004678AA" w:rsidRPr="004678AA" w:rsidRDefault="004678AA" w:rsidP="004678AA">
      <w:pPr>
        <w:widowControl/>
        <w:jc w:val="left"/>
        <w:rPr>
          <w:rFonts w:ascii="Times New Roman" w:hAnsi="Times New Roman" w:cs="Times New Roman"/>
          <w:color w:val="auto"/>
          <w:sz w:val="24"/>
          <w:szCs w:val="24"/>
        </w:rPr>
      </w:pPr>
    </w:p>
    <w:p w14:paraId="3A45FEB6" w14:textId="77777777" w:rsidR="004678AA" w:rsidRPr="004678AA" w:rsidRDefault="004678AA" w:rsidP="004678AA">
      <w:pPr>
        <w:widowControl/>
        <w:tabs>
          <w:tab w:val="left" w:pos="360"/>
        </w:tabs>
        <w:jc w:val="left"/>
        <w:rPr>
          <w:rFonts w:ascii="Times New Roman" w:eastAsia="Times New Roman" w:hAnsi="Times New Roman" w:cs="Times New Roman"/>
          <w:sz w:val="24"/>
          <w:szCs w:val="24"/>
        </w:rPr>
      </w:pPr>
    </w:p>
    <w:p w14:paraId="28BBF79B" w14:textId="32479E8E" w:rsidR="00605665" w:rsidRPr="00404F04" w:rsidRDefault="009D20D6" w:rsidP="00404F04">
      <w:pPr>
        <w:widowControl/>
        <w:tabs>
          <w:tab w:val="left" w:pos="3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w:t>
      </w:r>
      <w:r w:rsidR="00EB4667">
        <w:rPr>
          <w:rFonts w:ascii="Times New Roman" w:eastAsia="Times New Roman" w:hAnsi="Times New Roman" w:cs="Times New Roman"/>
          <w:sz w:val="24"/>
          <w:szCs w:val="24"/>
        </w:rPr>
        <w:t xml:space="preserve">, a </w:t>
      </w:r>
      <w:r w:rsidR="008F5C03">
        <w:rPr>
          <w:rFonts w:ascii="Times New Roman" w:eastAsia="Times New Roman" w:hAnsi="Times New Roman" w:cs="Times New Roman"/>
          <w:sz w:val="24"/>
          <w:szCs w:val="24"/>
        </w:rPr>
        <w:t>small</w:t>
      </w:r>
      <w:r w:rsidR="00EB4667">
        <w:rPr>
          <w:rFonts w:ascii="Times New Roman" w:eastAsia="Times New Roman" w:hAnsi="Times New Roman" w:cs="Times New Roman"/>
          <w:sz w:val="24"/>
          <w:szCs w:val="24"/>
        </w:rPr>
        <w:t xml:space="preserve"> number of successful</w:t>
      </w:r>
      <w:r w:rsidR="00605665" w:rsidRPr="00605665">
        <w:rPr>
          <w:rFonts w:ascii="Times New Roman" w:eastAsia="Times New Roman" w:hAnsi="Times New Roman" w:cs="Times New Roman"/>
          <w:sz w:val="24"/>
          <w:szCs w:val="24"/>
        </w:rPr>
        <w:t xml:space="preserve"> applicants </w:t>
      </w:r>
      <w:r w:rsidR="00EB4667">
        <w:rPr>
          <w:rFonts w:ascii="Times New Roman" w:eastAsia="Times New Roman" w:hAnsi="Times New Roman" w:cs="Times New Roman"/>
          <w:sz w:val="24"/>
          <w:szCs w:val="24"/>
        </w:rPr>
        <w:t xml:space="preserve">that demonstrate readiness </w:t>
      </w:r>
      <w:r w:rsidR="00605665" w:rsidRPr="00605665">
        <w:rPr>
          <w:rFonts w:ascii="Times New Roman" w:eastAsia="Times New Roman" w:hAnsi="Times New Roman" w:cs="Times New Roman"/>
          <w:sz w:val="24"/>
          <w:szCs w:val="24"/>
        </w:rPr>
        <w:t xml:space="preserve">may be </w:t>
      </w:r>
      <w:r w:rsidR="00DB1281">
        <w:rPr>
          <w:rFonts w:ascii="Times New Roman" w:eastAsia="Times New Roman" w:hAnsi="Times New Roman" w:cs="Times New Roman"/>
          <w:sz w:val="24"/>
          <w:szCs w:val="24"/>
        </w:rPr>
        <w:t xml:space="preserve">invited </w:t>
      </w:r>
      <w:r w:rsidR="00605665" w:rsidRPr="00605665">
        <w:rPr>
          <w:rFonts w:ascii="Times New Roman" w:eastAsia="Times New Roman" w:hAnsi="Times New Roman" w:cs="Times New Roman"/>
          <w:sz w:val="24"/>
          <w:szCs w:val="24"/>
        </w:rPr>
        <w:t xml:space="preserve">to work with </w:t>
      </w:r>
      <w:r w:rsidR="00C368D2">
        <w:rPr>
          <w:rFonts w:ascii="Times New Roman" w:eastAsia="Times New Roman" w:hAnsi="Times New Roman" w:cs="Times New Roman"/>
          <w:sz w:val="24"/>
          <w:szCs w:val="24"/>
        </w:rPr>
        <w:t>ICJIA</w:t>
      </w:r>
      <w:r w:rsidR="00605665" w:rsidRPr="00605665">
        <w:rPr>
          <w:rFonts w:ascii="Times New Roman" w:eastAsia="Times New Roman" w:hAnsi="Times New Roman" w:cs="Times New Roman"/>
          <w:sz w:val="24"/>
          <w:szCs w:val="24"/>
        </w:rPr>
        <w:t xml:space="preserve"> to develop additional objectives and performance indicators demonstrating desired program outcomes. Outcomes should measure meaningful, tangible changes in clients' lives resulting from program participation, such as increased levels of safety and stability, increased knowledge, or improved attitudes. </w:t>
      </w:r>
    </w:p>
    <w:sectPr w:rsidR="00605665" w:rsidRPr="00404F04" w:rsidSect="00A26FF0">
      <w:type w:val="continuous"/>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rennan, Maureen" w:date="2017-06-14T16:01:00Z" w:initials="BM">
    <w:p w14:paraId="0B817138" w14:textId="7CAFEE0D" w:rsidR="0069175C" w:rsidRDefault="0069175C">
      <w:pPr>
        <w:pStyle w:val="CommentText"/>
      </w:pPr>
      <w:r>
        <w:rPr>
          <w:rStyle w:val="CommentReference"/>
        </w:rPr>
        <w:annotationRef/>
      </w:r>
      <w:r>
        <w:t>Reshma: this is no longer 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8171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47869" w14:textId="77777777" w:rsidR="00847D8A" w:rsidRDefault="00847D8A">
      <w:r>
        <w:separator/>
      </w:r>
    </w:p>
  </w:endnote>
  <w:endnote w:type="continuationSeparator" w:id="0">
    <w:p w14:paraId="7DCEFAB0" w14:textId="77777777" w:rsidR="00847D8A" w:rsidRDefault="00847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B405A" w14:textId="77777777" w:rsidR="00C33911" w:rsidRDefault="00C33911">
    <w:pPr>
      <w:tabs>
        <w:tab w:val="center" w:pos="4680"/>
        <w:tab w:val="right" w:pos="9360"/>
      </w:tabs>
      <w:spacing w:after="720"/>
      <w:jc w:val="right"/>
    </w:pPr>
    <w:r>
      <w:fldChar w:fldCharType="begin"/>
    </w:r>
    <w:r>
      <w:instrText>PAGE</w:instrText>
    </w:r>
    <w:r>
      <w:fldChar w:fldCharType="separate"/>
    </w:r>
    <w:r w:rsidR="0069175C">
      <w:rPr>
        <w:noProof/>
      </w:rPr>
      <w:t>2</w:t>
    </w:r>
    <w:r>
      <w:fldChar w:fldCharType="end"/>
    </w:r>
  </w:p>
  <w:p w14:paraId="1D50871A" w14:textId="77777777" w:rsidR="00C33911" w:rsidRDefault="00C33911">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CCE2E" w14:textId="77777777" w:rsidR="00847D8A" w:rsidRDefault="00847D8A">
      <w:r>
        <w:separator/>
      </w:r>
    </w:p>
  </w:footnote>
  <w:footnote w:type="continuationSeparator" w:id="0">
    <w:p w14:paraId="3001B715" w14:textId="77777777" w:rsidR="00847D8A" w:rsidRDefault="00847D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05CF2" w14:textId="3BD2107A" w:rsidR="00C33911" w:rsidRPr="0050586D" w:rsidRDefault="00635CC0" w:rsidP="0050586D">
    <w:pPr>
      <w:tabs>
        <w:tab w:val="center" w:pos="4680"/>
        <w:tab w:val="right" w:pos="9360"/>
      </w:tabs>
      <w:jc w:val="center"/>
      <w:rPr>
        <w:rFonts w:ascii="Times New Roman" w:hAnsi="Times New Roman" w:cs="Times New Roman"/>
        <w:sz w:val="24"/>
        <w:szCs w:val="24"/>
      </w:rPr>
    </w:pPr>
    <w:r>
      <w:rPr>
        <w:rFonts w:ascii="Times New Roman" w:hAnsi="Times New Roman" w:cs="Times New Roman"/>
        <w:sz w:val="24"/>
        <w:szCs w:val="24"/>
      </w:rPr>
      <w:t>PROGRAM NARRATIVE</w:t>
    </w:r>
  </w:p>
  <w:p w14:paraId="279A90A6" w14:textId="77777777" w:rsidR="00C33911" w:rsidRDefault="00C33911">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B6DF6"/>
    <w:multiLevelType w:val="multilevel"/>
    <w:tmpl w:val="9306AF9E"/>
    <w:lvl w:ilvl="0">
      <w:start w:val="1"/>
      <w:numFmt w:val="bullet"/>
      <w:lvlText w:val="o"/>
      <w:lvlJc w:val="left"/>
      <w:pPr>
        <w:ind w:left="1350" w:firstLine="1080"/>
      </w:pPr>
      <w:rPr>
        <w:rFonts w:ascii="Courier New" w:hAnsi="Courier New" w:cs="Courier New" w:hint="default"/>
      </w:rPr>
    </w:lvl>
    <w:lvl w:ilvl="1">
      <w:start w:val="1"/>
      <w:numFmt w:val="decimal"/>
      <w:lvlText w:val="%2."/>
      <w:lvlJc w:val="left"/>
      <w:pPr>
        <w:ind w:left="1350" w:firstLine="1008"/>
      </w:pPr>
      <w:rPr>
        <w:rFonts w:ascii="Times New Roman" w:hAnsi="Times New Roman" w:cs="Times New Roman" w:hint="default"/>
        <w:b w:val="0"/>
        <w:i w:val="0"/>
        <w:sz w:val="24"/>
        <w:szCs w:val="24"/>
      </w:rPr>
    </w:lvl>
    <w:lvl w:ilvl="2">
      <w:start w:val="1"/>
      <w:numFmt w:val="upperLetter"/>
      <w:lvlText w:val="%3."/>
      <w:lvlJc w:val="right"/>
      <w:pPr>
        <w:ind w:left="3078" w:firstLine="2952"/>
      </w:pPr>
      <w:rPr>
        <w:rFonts w:ascii="Times New Roman" w:hAnsi="Times New Roman" w:cs="Times New Roman" w:hint="default"/>
        <w:sz w:val="24"/>
        <w:szCs w:val="24"/>
      </w:rPr>
    </w:lvl>
    <w:lvl w:ilvl="3">
      <w:start w:val="1"/>
      <w:numFmt w:val="lowerRoman"/>
      <w:lvlText w:val="%4."/>
      <w:lvlJc w:val="left"/>
      <w:pPr>
        <w:ind w:left="3510" w:firstLine="5400"/>
      </w:pPr>
    </w:lvl>
    <w:lvl w:ilvl="4">
      <w:start w:val="1"/>
      <w:numFmt w:val="lowerLetter"/>
      <w:lvlText w:val="%5."/>
      <w:lvlJc w:val="left"/>
      <w:pPr>
        <w:ind w:left="4230" w:firstLine="6840"/>
      </w:pPr>
    </w:lvl>
    <w:lvl w:ilvl="5">
      <w:start w:val="1"/>
      <w:numFmt w:val="lowerRoman"/>
      <w:lvlText w:val="%6."/>
      <w:lvlJc w:val="right"/>
      <w:pPr>
        <w:ind w:left="4950" w:firstLine="8460"/>
      </w:pPr>
    </w:lvl>
    <w:lvl w:ilvl="6">
      <w:start w:val="1"/>
      <w:numFmt w:val="decimal"/>
      <w:lvlText w:val="%7."/>
      <w:lvlJc w:val="left"/>
      <w:pPr>
        <w:ind w:left="5670" w:firstLine="9720"/>
      </w:pPr>
    </w:lvl>
    <w:lvl w:ilvl="7">
      <w:start w:val="1"/>
      <w:numFmt w:val="lowerLetter"/>
      <w:lvlText w:val="%8."/>
      <w:lvlJc w:val="left"/>
      <w:pPr>
        <w:ind w:left="6390" w:firstLine="11160"/>
      </w:pPr>
    </w:lvl>
    <w:lvl w:ilvl="8">
      <w:start w:val="1"/>
      <w:numFmt w:val="lowerRoman"/>
      <w:lvlText w:val="%9."/>
      <w:lvlJc w:val="right"/>
      <w:pPr>
        <w:ind w:left="7110" w:firstLine="12780"/>
      </w:pPr>
    </w:lvl>
  </w:abstractNum>
  <w:abstractNum w:abstractNumId="1">
    <w:nsid w:val="0D5B07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E086A86"/>
    <w:multiLevelType w:val="hybridMultilevel"/>
    <w:tmpl w:val="F4B8D3EA"/>
    <w:lvl w:ilvl="0" w:tplc="4AF8A2BE">
      <w:start w:val="1"/>
      <w:numFmt w:val="upperLetter"/>
      <w:lvlText w:val="%1."/>
      <w:lvlJc w:val="left"/>
      <w:pPr>
        <w:ind w:left="3024" w:hanging="360"/>
      </w:pPr>
      <w:rPr>
        <w:rFonts w:hint="default"/>
      </w:r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3">
    <w:nsid w:val="0E5A373C"/>
    <w:multiLevelType w:val="hybridMultilevel"/>
    <w:tmpl w:val="6AE415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ED78F0"/>
    <w:multiLevelType w:val="hybridMultilevel"/>
    <w:tmpl w:val="D15AD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8474E"/>
    <w:multiLevelType w:val="multilevel"/>
    <w:tmpl w:val="9306AF9E"/>
    <w:lvl w:ilvl="0">
      <w:start w:val="1"/>
      <w:numFmt w:val="bullet"/>
      <w:lvlText w:val="o"/>
      <w:lvlJc w:val="left"/>
      <w:pPr>
        <w:ind w:left="0" w:firstLine="1080"/>
      </w:pPr>
      <w:rPr>
        <w:rFonts w:ascii="Courier New" w:hAnsi="Courier New" w:cs="Courier New" w:hint="default"/>
      </w:rPr>
    </w:lvl>
    <w:lvl w:ilvl="1">
      <w:start w:val="1"/>
      <w:numFmt w:val="decimal"/>
      <w:lvlText w:val="%2."/>
      <w:lvlJc w:val="left"/>
      <w:pPr>
        <w:ind w:left="0" w:firstLine="1008"/>
      </w:pPr>
      <w:rPr>
        <w:rFonts w:ascii="Times New Roman" w:hAnsi="Times New Roman" w:cs="Times New Roman" w:hint="default"/>
        <w:b w:val="0"/>
        <w:i w:val="0"/>
        <w:sz w:val="24"/>
        <w:szCs w:val="24"/>
      </w:rPr>
    </w:lvl>
    <w:lvl w:ilvl="2">
      <w:start w:val="1"/>
      <w:numFmt w:val="upperLetter"/>
      <w:lvlText w:val="%3."/>
      <w:lvlJc w:val="right"/>
      <w:pPr>
        <w:ind w:left="1728" w:firstLine="2952"/>
      </w:pPr>
      <w:rPr>
        <w:rFonts w:ascii="Times New Roman" w:hAnsi="Times New Roman" w:cs="Times New Roman" w:hint="default"/>
        <w:sz w:val="24"/>
        <w:szCs w:val="24"/>
      </w:rPr>
    </w:lvl>
    <w:lvl w:ilvl="3">
      <w:start w:val="1"/>
      <w:numFmt w:val="lowerRoman"/>
      <w:lvlText w:val="%4."/>
      <w:lvlJc w:val="left"/>
      <w:pPr>
        <w:ind w:left="2160" w:firstLine="5400"/>
      </w:pPr>
    </w:lvl>
    <w:lvl w:ilvl="4">
      <w:start w:val="1"/>
      <w:numFmt w:val="lowerLetter"/>
      <w:lvlText w:val="%5."/>
      <w:lvlJc w:val="left"/>
      <w:pPr>
        <w:ind w:left="2520" w:firstLine="6840"/>
      </w:pPr>
    </w:lvl>
    <w:lvl w:ilvl="5">
      <w:start w:val="1"/>
      <w:numFmt w:val="lowerRoman"/>
      <w:lvlText w:val="%6."/>
      <w:lvlJc w:val="right"/>
      <w:pPr>
        <w:ind w:left="3600" w:firstLine="8460"/>
      </w:pPr>
    </w:lvl>
    <w:lvl w:ilvl="6">
      <w:start w:val="1"/>
      <w:numFmt w:val="decimal"/>
      <w:lvlText w:val="%7."/>
      <w:lvlJc w:val="left"/>
      <w:pPr>
        <w:ind w:left="4320" w:firstLine="9720"/>
      </w:pPr>
    </w:lvl>
    <w:lvl w:ilvl="7">
      <w:start w:val="1"/>
      <w:numFmt w:val="lowerLetter"/>
      <w:lvlText w:val="%8."/>
      <w:lvlJc w:val="left"/>
      <w:pPr>
        <w:ind w:left="5040" w:firstLine="11160"/>
      </w:pPr>
    </w:lvl>
    <w:lvl w:ilvl="8">
      <w:start w:val="1"/>
      <w:numFmt w:val="lowerRoman"/>
      <w:lvlText w:val="%9."/>
      <w:lvlJc w:val="right"/>
      <w:pPr>
        <w:ind w:left="5760" w:firstLine="12780"/>
      </w:pPr>
    </w:lvl>
  </w:abstractNum>
  <w:abstractNum w:abstractNumId="6">
    <w:nsid w:val="19D8262F"/>
    <w:multiLevelType w:val="hybridMultilevel"/>
    <w:tmpl w:val="DA84B1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02DDB"/>
    <w:multiLevelType w:val="hybridMultilevel"/>
    <w:tmpl w:val="A73E6E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DE6085"/>
    <w:multiLevelType w:val="hybridMultilevel"/>
    <w:tmpl w:val="A9746360"/>
    <w:lvl w:ilvl="0" w:tplc="3C84F696">
      <w:start w:val="6"/>
      <w:numFmt w:val="lowerLetter"/>
      <w:lvlText w:val="%1."/>
      <w:lvlJc w:val="left"/>
      <w:pPr>
        <w:ind w:left="1710" w:hanging="360"/>
      </w:pPr>
      <w:rPr>
        <w:rFonts w:hint="default"/>
      </w:r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10">
    <w:nsid w:val="2C1D144E"/>
    <w:multiLevelType w:val="multilevel"/>
    <w:tmpl w:val="7FAC877A"/>
    <w:lvl w:ilvl="0">
      <w:start w:val="1"/>
      <w:numFmt w:val="upperRoman"/>
      <w:lvlText w:val="%1."/>
      <w:lvlJc w:val="left"/>
      <w:pPr>
        <w:ind w:left="720" w:firstLine="1080"/>
      </w:pPr>
    </w:lvl>
    <w:lvl w:ilvl="1">
      <w:start w:val="1"/>
      <w:numFmt w:val="decimal"/>
      <w:lvlText w:val="%2."/>
      <w:lvlJc w:val="left"/>
      <w:pPr>
        <w:ind w:left="720" w:firstLine="1008"/>
      </w:pPr>
      <w:rPr>
        <w:rFonts w:ascii="Times New Roman" w:hAnsi="Times New Roman" w:cs="Times New Roman" w:hint="default"/>
        <w:b w:val="0"/>
        <w:i w:val="0"/>
        <w:sz w:val="24"/>
        <w:szCs w:val="24"/>
      </w:rPr>
    </w:lvl>
    <w:lvl w:ilvl="2">
      <w:start w:val="1"/>
      <w:numFmt w:val="upperLetter"/>
      <w:lvlText w:val="%3."/>
      <w:lvlJc w:val="right"/>
      <w:pPr>
        <w:ind w:left="2448" w:firstLine="2952"/>
      </w:pPr>
      <w:rPr>
        <w:rFonts w:ascii="Times New Roman" w:hAnsi="Times New Roman" w:cs="Times New Roman" w:hint="default"/>
        <w:sz w:val="24"/>
        <w:szCs w:val="24"/>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nsid w:val="2CED3BF5"/>
    <w:multiLevelType w:val="hybridMultilevel"/>
    <w:tmpl w:val="DA00EE6C"/>
    <w:lvl w:ilvl="0" w:tplc="398CFF2E">
      <w:start w:val="1"/>
      <w:numFmt w:val="upperLetter"/>
      <w:lvlText w:val="%1."/>
      <w:lvlJc w:val="left"/>
      <w:pPr>
        <w:ind w:left="1080" w:hanging="18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43964"/>
    <w:multiLevelType w:val="hybridMultilevel"/>
    <w:tmpl w:val="5A5CFD98"/>
    <w:lvl w:ilvl="0" w:tplc="4B44FD3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2FDE16F8"/>
    <w:multiLevelType w:val="hybridMultilevel"/>
    <w:tmpl w:val="CACEDC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67741F"/>
    <w:multiLevelType w:val="hybridMultilevel"/>
    <w:tmpl w:val="3676A6BE"/>
    <w:lvl w:ilvl="0" w:tplc="39E2F360">
      <w:start w:val="2"/>
      <w:numFmt w:val="lowerLetter"/>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3871CA"/>
    <w:multiLevelType w:val="hybridMultilevel"/>
    <w:tmpl w:val="A88A2B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0EC1B4B"/>
    <w:multiLevelType w:val="multilevel"/>
    <w:tmpl w:val="66F43610"/>
    <w:lvl w:ilvl="0">
      <w:start w:val="1"/>
      <w:numFmt w:val="bullet"/>
      <w:lvlText w:val="●"/>
      <w:lvlJc w:val="left"/>
      <w:pPr>
        <w:ind w:left="3420" w:firstLine="1800"/>
      </w:pPr>
      <w:rPr>
        <w:u w:val="none"/>
      </w:rPr>
    </w:lvl>
    <w:lvl w:ilvl="1">
      <w:start w:val="1"/>
      <w:numFmt w:val="bullet"/>
      <w:lvlText w:val="○"/>
      <w:lvlJc w:val="left"/>
      <w:pPr>
        <w:ind w:left="4140" w:firstLine="2520"/>
      </w:pPr>
      <w:rPr>
        <w:u w:val="none"/>
      </w:rPr>
    </w:lvl>
    <w:lvl w:ilvl="2">
      <w:start w:val="1"/>
      <w:numFmt w:val="bullet"/>
      <w:lvlText w:val="■"/>
      <w:lvlJc w:val="left"/>
      <w:pPr>
        <w:ind w:left="4860" w:firstLine="3240"/>
      </w:pPr>
      <w:rPr>
        <w:u w:val="none"/>
      </w:rPr>
    </w:lvl>
    <w:lvl w:ilvl="3">
      <w:start w:val="1"/>
      <w:numFmt w:val="bullet"/>
      <w:lvlText w:val="●"/>
      <w:lvlJc w:val="left"/>
      <w:pPr>
        <w:ind w:left="5580" w:firstLine="3960"/>
      </w:pPr>
      <w:rPr>
        <w:u w:val="none"/>
      </w:rPr>
    </w:lvl>
    <w:lvl w:ilvl="4">
      <w:start w:val="1"/>
      <w:numFmt w:val="bullet"/>
      <w:lvlText w:val="○"/>
      <w:lvlJc w:val="left"/>
      <w:pPr>
        <w:ind w:left="6300" w:firstLine="4680"/>
      </w:pPr>
      <w:rPr>
        <w:u w:val="none"/>
      </w:rPr>
    </w:lvl>
    <w:lvl w:ilvl="5">
      <w:start w:val="1"/>
      <w:numFmt w:val="bullet"/>
      <w:lvlText w:val="■"/>
      <w:lvlJc w:val="left"/>
      <w:pPr>
        <w:ind w:left="7020" w:firstLine="5400"/>
      </w:pPr>
      <w:rPr>
        <w:u w:val="none"/>
      </w:rPr>
    </w:lvl>
    <w:lvl w:ilvl="6">
      <w:start w:val="1"/>
      <w:numFmt w:val="bullet"/>
      <w:lvlText w:val="●"/>
      <w:lvlJc w:val="left"/>
      <w:pPr>
        <w:ind w:left="7740" w:firstLine="6120"/>
      </w:pPr>
      <w:rPr>
        <w:u w:val="none"/>
      </w:rPr>
    </w:lvl>
    <w:lvl w:ilvl="7">
      <w:start w:val="1"/>
      <w:numFmt w:val="bullet"/>
      <w:lvlText w:val="○"/>
      <w:lvlJc w:val="left"/>
      <w:pPr>
        <w:ind w:left="8460" w:firstLine="6840"/>
      </w:pPr>
      <w:rPr>
        <w:u w:val="none"/>
      </w:rPr>
    </w:lvl>
    <w:lvl w:ilvl="8">
      <w:start w:val="1"/>
      <w:numFmt w:val="bullet"/>
      <w:lvlText w:val="■"/>
      <w:lvlJc w:val="left"/>
      <w:pPr>
        <w:ind w:left="9180" w:firstLine="7560"/>
      </w:pPr>
      <w:rPr>
        <w:u w:val="none"/>
      </w:rPr>
    </w:lvl>
  </w:abstractNum>
  <w:abstractNum w:abstractNumId="18">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F575A1"/>
    <w:multiLevelType w:val="hybridMultilevel"/>
    <w:tmpl w:val="4FDC03E2"/>
    <w:lvl w:ilvl="0" w:tplc="F3D8323C">
      <w:start w:val="1"/>
      <w:numFmt w:val="decimal"/>
      <w:lvlText w:val="%1."/>
      <w:lvlJc w:val="left"/>
      <w:pPr>
        <w:ind w:left="720" w:hanging="360"/>
      </w:pPr>
      <w:rPr>
        <w:rFonts w:ascii="Times New Roman" w:eastAsia="Times New Roman" w:hAnsi="Times New Roman" w:cs="Times New Roman" w:hint="default"/>
        <w:i w:val="0"/>
        <w:sz w:val="24"/>
        <w:szCs w:val="24"/>
      </w:rPr>
    </w:lvl>
    <w:lvl w:ilvl="1" w:tplc="04090019">
      <w:start w:val="1"/>
      <w:numFmt w:val="lowerLetter"/>
      <w:lvlText w:val="%2."/>
      <w:lvlJc w:val="left"/>
      <w:pPr>
        <w:ind w:left="1440" w:hanging="360"/>
      </w:pPr>
    </w:lvl>
    <w:lvl w:ilvl="2" w:tplc="398CFF2E">
      <w:start w:val="1"/>
      <w:numFmt w:val="upperLetter"/>
      <w:lvlText w:val="%3."/>
      <w:lvlJc w:val="left"/>
      <w:pPr>
        <w:ind w:left="1080" w:hanging="180"/>
      </w:pPr>
      <w:rPr>
        <w:rFonts w:ascii="Times New Roman" w:hAnsi="Times New Roman" w:cs="Times New Roman" w:hint="default"/>
        <w:sz w:val="24"/>
        <w:szCs w:val="24"/>
      </w:rPr>
    </w:lvl>
    <w:lvl w:ilvl="3" w:tplc="9A60BED8">
      <w:start w:val="1"/>
      <w:numFmt w:val="decimal"/>
      <w:lvlText w:val="%4."/>
      <w:lvlJc w:val="left"/>
      <w:pPr>
        <w:ind w:left="2880" w:hanging="360"/>
      </w:pPr>
      <w:rPr>
        <w:rFonts w:ascii="Times New Roman" w:hAnsi="Times New Roman" w:cs="Times New Roman" w:hint="default"/>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18"/>
    <w:lvlOverride w:ilvl="1">
      <w:lvl w:ilvl="1">
        <w:numFmt w:val="bullet"/>
        <w:lvlText w:val=""/>
        <w:lvlJc w:val="left"/>
        <w:pPr>
          <w:tabs>
            <w:tab w:val="num" w:pos="1440"/>
          </w:tabs>
          <w:ind w:left="1440" w:hanging="360"/>
        </w:pPr>
        <w:rPr>
          <w:rFonts w:ascii="Symbol" w:hAnsi="Symbol" w:hint="default"/>
          <w:sz w:val="20"/>
        </w:rPr>
      </w:lvl>
    </w:lvlOverride>
  </w:num>
  <w:num w:numId="4">
    <w:abstractNumId w:val="20"/>
    <w:lvlOverride w:ilvl="1">
      <w:lvl w:ilvl="1">
        <w:numFmt w:val="bullet"/>
        <w:lvlText w:val=""/>
        <w:lvlJc w:val="left"/>
        <w:pPr>
          <w:tabs>
            <w:tab w:val="num" w:pos="1440"/>
          </w:tabs>
          <w:ind w:left="1440" w:hanging="360"/>
        </w:pPr>
        <w:rPr>
          <w:rFonts w:ascii="Symbol" w:hAnsi="Symbol" w:hint="default"/>
          <w:sz w:val="20"/>
        </w:rPr>
      </w:lvl>
    </w:lvlOverride>
  </w:num>
  <w:num w:numId="5">
    <w:abstractNumId w:val="16"/>
  </w:num>
  <w:num w:numId="6">
    <w:abstractNumId w:val="8"/>
  </w:num>
  <w:num w:numId="7">
    <w:abstractNumId w:val="3"/>
  </w:num>
  <w:num w:numId="8">
    <w:abstractNumId w:val="0"/>
  </w:num>
  <w:num w:numId="9">
    <w:abstractNumId w:val="19"/>
  </w:num>
  <w:num w:numId="10">
    <w:abstractNumId w:val="5"/>
  </w:num>
  <w:num w:numId="11">
    <w:abstractNumId w:val="6"/>
  </w:num>
  <w:num w:numId="12">
    <w:abstractNumId w:val="4"/>
  </w:num>
  <w:num w:numId="13">
    <w:abstractNumId w:val="7"/>
  </w:num>
  <w:num w:numId="14">
    <w:abstractNumId w:val="13"/>
  </w:num>
  <w:num w:numId="15">
    <w:abstractNumId w:val="11"/>
  </w:num>
  <w:num w:numId="16">
    <w:abstractNumId w:val="12"/>
  </w:num>
  <w:num w:numId="17">
    <w:abstractNumId w:val="2"/>
  </w:num>
  <w:num w:numId="18">
    <w:abstractNumId w:val="9"/>
  </w:num>
  <w:num w:numId="19">
    <w:abstractNumId w:val="1"/>
  </w:num>
  <w:num w:numId="20">
    <w:abstractNumId w:val="15"/>
  </w:num>
  <w:num w:numId="21">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nan, Maureen">
    <w15:presenceInfo w15:providerId="AD" w15:userId="S-1-5-21-99445195-306996336-628622809-1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2C"/>
    <w:rsid w:val="00006BBC"/>
    <w:rsid w:val="000125E0"/>
    <w:rsid w:val="00016078"/>
    <w:rsid w:val="000305E5"/>
    <w:rsid w:val="00032407"/>
    <w:rsid w:val="00035787"/>
    <w:rsid w:val="00041473"/>
    <w:rsid w:val="00046D4F"/>
    <w:rsid w:val="00056D71"/>
    <w:rsid w:val="000617E0"/>
    <w:rsid w:val="000628C4"/>
    <w:rsid w:val="000669C0"/>
    <w:rsid w:val="00067660"/>
    <w:rsid w:val="00070A7C"/>
    <w:rsid w:val="00071463"/>
    <w:rsid w:val="00072999"/>
    <w:rsid w:val="00085A09"/>
    <w:rsid w:val="000944A3"/>
    <w:rsid w:val="00094663"/>
    <w:rsid w:val="00096EEB"/>
    <w:rsid w:val="000A591E"/>
    <w:rsid w:val="000A625C"/>
    <w:rsid w:val="000B0A64"/>
    <w:rsid w:val="000B4444"/>
    <w:rsid w:val="000C090D"/>
    <w:rsid w:val="000C5AF2"/>
    <w:rsid w:val="000D586A"/>
    <w:rsid w:val="000D6906"/>
    <w:rsid w:val="000D699D"/>
    <w:rsid w:val="000D7586"/>
    <w:rsid w:val="000D7711"/>
    <w:rsid w:val="000D77AB"/>
    <w:rsid w:val="000E1F66"/>
    <w:rsid w:val="000F0634"/>
    <w:rsid w:val="000F0806"/>
    <w:rsid w:val="000F1F02"/>
    <w:rsid w:val="00110FCB"/>
    <w:rsid w:val="00120227"/>
    <w:rsid w:val="00122A8E"/>
    <w:rsid w:val="00122C98"/>
    <w:rsid w:val="00127ACA"/>
    <w:rsid w:val="00136F7E"/>
    <w:rsid w:val="001409A1"/>
    <w:rsid w:val="00143F5A"/>
    <w:rsid w:val="0014475C"/>
    <w:rsid w:val="001519A1"/>
    <w:rsid w:val="0015592E"/>
    <w:rsid w:val="0017511B"/>
    <w:rsid w:val="001919A9"/>
    <w:rsid w:val="00192FDE"/>
    <w:rsid w:val="00196971"/>
    <w:rsid w:val="00197A40"/>
    <w:rsid w:val="001A5EA7"/>
    <w:rsid w:val="001B01EB"/>
    <w:rsid w:val="001B35D0"/>
    <w:rsid w:val="001C7D22"/>
    <w:rsid w:val="001D081E"/>
    <w:rsid w:val="001D2A2C"/>
    <w:rsid w:val="001D718B"/>
    <w:rsid w:val="001D7E75"/>
    <w:rsid w:val="001E0BE8"/>
    <w:rsid w:val="001E40A0"/>
    <w:rsid w:val="001E41C3"/>
    <w:rsid w:val="001E4D8D"/>
    <w:rsid w:val="001E6A14"/>
    <w:rsid w:val="001F06AF"/>
    <w:rsid w:val="001F2669"/>
    <w:rsid w:val="002036B7"/>
    <w:rsid w:val="00210683"/>
    <w:rsid w:val="00210E40"/>
    <w:rsid w:val="00212146"/>
    <w:rsid w:val="0021581E"/>
    <w:rsid w:val="00223015"/>
    <w:rsid w:val="002252D2"/>
    <w:rsid w:val="00226A9E"/>
    <w:rsid w:val="002337BA"/>
    <w:rsid w:val="00237A3D"/>
    <w:rsid w:val="00237BB5"/>
    <w:rsid w:val="0026331D"/>
    <w:rsid w:val="00263F09"/>
    <w:rsid w:val="002740BA"/>
    <w:rsid w:val="002746DD"/>
    <w:rsid w:val="00276A64"/>
    <w:rsid w:val="0028424E"/>
    <w:rsid w:val="00284BE2"/>
    <w:rsid w:val="002876F7"/>
    <w:rsid w:val="002922F5"/>
    <w:rsid w:val="002A37F0"/>
    <w:rsid w:val="002A389A"/>
    <w:rsid w:val="002A54BE"/>
    <w:rsid w:val="002A6329"/>
    <w:rsid w:val="002A740F"/>
    <w:rsid w:val="002B3D5C"/>
    <w:rsid w:val="002D1ECF"/>
    <w:rsid w:val="002D2DF2"/>
    <w:rsid w:val="002D3376"/>
    <w:rsid w:val="002D5D56"/>
    <w:rsid w:val="002D6013"/>
    <w:rsid w:val="002E5133"/>
    <w:rsid w:val="002F29E3"/>
    <w:rsid w:val="0030312B"/>
    <w:rsid w:val="00333B6A"/>
    <w:rsid w:val="00337DA1"/>
    <w:rsid w:val="003405B9"/>
    <w:rsid w:val="00346F64"/>
    <w:rsid w:val="003560DD"/>
    <w:rsid w:val="0036465E"/>
    <w:rsid w:val="003658BA"/>
    <w:rsid w:val="00370D7D"/>
    <w:rsid w:val="00374730"/>
    <w:rsid w:val="00385C66"/>
    <w:rsid w:val="003873EE"/>
    <w:rsid w:val="003902BA"/>
    <w:rsid w:val="003A3229"/>
    <w:rsid w:val="003A38F2"/>
    <w:rsid w:val="003A4B27"/>
    <w:rsid w:val="003A5DB5"/>
    <w:rsid w:val="003A671C"/>
    <w:rsid w:val="003A7C6A"/>
    <w:rsid w:val="003B1D42"/>
    <w:rsid w:val="003B2467"/>
    <w:rsid w:val="003B6053"/>
    <w:rsid w:val="003C0B1E"/>
    <w:rsid w:val="003C3E41"/>
    <w:rsid w:val="003C5F7F"/>
    <w:rsid w:val="003D1995"/>
    <w:rsid w:val="003D3F64"/>
    <w:rsid w:val="003E2C20"/>
    <w:rsid w:val="003E5F5A"/>
    <w:rsid w:val="003F0580"/>
    <w:rsid w:val="003F5B58"/>
    <w:rsid w:val="003F7926"/>
    <w:rsid w:val="00401999"/>
    <w:rsid w:val="00402723"/>
    <w:rsid w:val="004042B6"/>
    <w:rsid w:val="00404F04"/>
    <w:rsid w:val="00407A1B"/>
    <w:rsid w:val="004101AF"/>
    <w:rsid w:val="00412335"/>
    <w:rsid w:val="004123CB"/>
    <w:rsid w:val="0041400C"/>
    <w:rsid w:val="00415887"/>
    <w:rsid w:val="00423D3A"/>
    <w:rsid w:val="00425EC6"/>
    <w:rsid w:val="00450C33"/>
    <w:rsid w:val="00456095"/>
    <w:rsid w:val="00466CDD"/>
    <w:rsid w:val="004678AA"/>
    <w:rsid w:val="00473DB0"/>
    <w:rsid w:val="004769D5"/>
    <w:rsid w:val="004819CD"/>
    <w:rsid w:val="00486CBC"/>
    <w:rsid w:val="004909C2"/>
    <w:rsid w:val="004B486A"/>
    <w:rsid w:val="004C2B82"/>
    <w:rsid w:val="004C7665"/>
    <w:rsid w:val="004D01EC"/>
    <w:rsid w:val="004D1644"/>
    <w:rsid w:val="004E005B"/>
    <w:rsid w:val="0050316F"/>
    <w:rsid w:val="0050586D"/>
    <w:rsid w:val="005167A4"/>
    <w:rsid w:val="00521FD6"/>
    <w:rsid w:val="00524714"/>
    <w:rsid w:val="0052626E"/>
    <w:rsid w:val="005274CF"/>
    <w:rsid w:val="00540805"/>
    <w:rsid w:val="00546A6F"/>
    <w:rsid w:val="00555C42"/>
    <w:rsid w:val="00564233"/>
    <w:rsid w:val="0056598F"/>
    <w:rsid w:val="005705C2"/>
    <w:rsid w:val="00572751"/>
    <w:rsid w:val="005862E4"/>
    <w:rsid w:val="005944E9"/>
    <w:rsid w:val="005A09CA"/>
    <w:rsid w:val="005C275B"/>
    <w:rsid w:val="005C68BA"/>
    <w:rsid w:val="005D0653"/>
    <w:rsid w:val="005D0CAC"/>
    <w:rsid w:val="005D44EB"/>
    <w:rsid w:val="005F2A68"/>
    <w:rsid w:val="005F349A"/>
    <w:rsid w:val="005F6DBF"/>
    <w:rsid w:val="00603AB1"/>
    <w:rsid w:val="0060514C"/>
    <w:rsid w:val="00605665"/>
    <w:rsid w:val="006147D2"/>
    <w:rsid w:val="00622F98"/>
    <w:rsid w:val="006241E1"/>
    <w:rsid w:val="00632607"/>
    <w:rsid w:val="00635CC0"/>
    <w:rsid w:val="006427B4"/>
    <w:rsid w:val="0064390B"/>
    <w:rsid w:val="00654406"/>
    <w:rsid w:val="00663D16"/>
    <w:rsid w:val="006741AF"/>
    <w:rsid w:val="00675879"/>
    <w:rsid w:val="00683EA9"/>
    <w:rsid w:val="006862F2"/>
    <w:rsid w:val="0069175C"/>
    <w:rsid w:val="006A7B74"/>
    <w:rsid w:val="006B295D"/>
    <w:rsid w:val="006B5E45"/>
    <w:rsid w:val="006C5910"/>
    <w:rsid w:val="006D048A"/>
    <w:rsid w:val="006D2AA0"/>
    <w:rsid w:val="006D5A76"/>
    <w:rsid w:val="006F00C0"/>
    <w:rsid w:val="006F6133"/>
    <w:rsid w:val="006F70B6"/>
    <w:rsid w:val="006F7220"/>
    <w:rsid w:val="007015D7"/>
    <w:rsid w:val="00701924"/>
    <w:rsid w:val="0070503F"/>
    <w:rsid w:val="00707FB3"/>
    <w:rsid w:val="0071214F"/>
    <w:rsid w:val="00713EB9"/>
    <w:rsid w:val="0071414D"/>
    <w:rsid w:val="00714663"/>
    <w:rsid w:val="007308CF"/>
    <w:rsid w:val="00736E0B"/>
    <w:rsid w:val="00752473"/>
    <w:rsid w:val="00754753"/>
    <w:rsid w:val="00757320"/>
    <w:rsid w:val="0076598A"/>
    <w:rsid w:val="007813A7"/>
    <w:rsid w:val="007B6C85"/>
    <w:rsid w:val="007C2C02"/>
    <w:rsid w:val="007C4E6A"/>
    <w:rsid w:val="007C5C3A"/>
    <w:rsid w:val="007E0B5C"/>
    <w:rsid w:val="007E24FF"/>
    <w:rsid w:val="007F284E"/>
    <w:rsid w:val="007F6954"/>
    <w:rsid w:val="007F6FEC"/>
    <w:rsid w:val="0080165C"/>
    <w:rsid w:val="00802C91"/>
    <w:rsid w:val="00811486"/>
    <w:rsid w:val="00817508"/>
    <w:rsid w:val="00820962"/>
    <w:rsid w:val="0082402C"/>
    <w:rsid w:val="00831F09"/>
    <w:rsid w:val="00847D8A"/>
    <w:rsid w:val="00850C00"/>
    <w:rsid w:val="00853B3B"/>
    <w:rsid w:val="00872B86"/>
    <w:rsid w:val="00872E3C"/>
    <w:rsid w:val="008855C1"/>
    <w:rsid w:val="008A2A30"/>
    <w:rsid w:val="008A4058"/>
    <w:rsid w:val="008A5C32"/>
    <w:rsid w:val="008A6B27"/>
    <w:rsid w:val="008A742A"/>
    <w:rsid w:val="008B731D"/>
    <w:rsid w:val="008B784C"/>
    <w:rsid w:val="008C0821"/>
    <w:rsid w:val="008C5912"/>
    <w:rsid w:val="008C71B3"/>
    <w:rsid w:val="008D12FB"/>
    <w:rsid w:val="008D72A9"/>
    <w:rsid w:val="008E3BDC"/>
    <w:rsid w:val="008F5C03"/>
    <w:rsid w:val="00905917"/>
    <w:rsid w:val="0091116E"/>
    <w:rsid w:val="00917295"/>
    <w:rsid w:val="0092644F"/>
    <w:rsid w:val="00935880"/>
    <w:rsid w:val="00937D1E"/>
    <w:rsid w:val="00941BF7"/>
    <w:rsid w:val="009453B3"/>
    <w:rsid w:val="00956A1F"/>
    <w:rsid w:val="00960134"/>
    <w:rsid w:val="009640A5"/>
    <w:rsid w:val="00974E38"/>
    <w:rsid w:val="00980C9E"/>
    <w:rsid w:val="00983252"/>
    <w:rsid w:val="0098387B"/>
    <w:rsid w:val="009907F2"/>
    <w:rsid w:val="009911CA"/>
    <w:rsid w:val="009A2E7B"/>
    <w:rsid w:val="009A4489"/>
    <w:rsid w:val="009B1A1F"/>
    <w:rsid w:val="009B3A05"/>
    <w:rsid w:val="009B464F"/>
    <w:rsid w:val="009B56E9"/>
    <w:rsid w:val="009C6AE9"/>
    <w:rsid w:val="009C7591"/>
    <w:rsid w:val="009D10A9"/>
    <w:rsid w:val="009D20D6"/>
    <w:rsid w:val="009D3285"/>
    <w:rsid w:val="009E3596"/>
    <w:rsid w:val="009E67F2"/>
    <w:rsid w:val="009F047A"/>
    <w:rsid w:val="00A0435C"/>
    <w:rsid w:val="00A117C2"/>
    <w:rsid w:val="00A15EF9"/>
    <w:rsid w:val="00A16D79"/>
    <w:rsid w:val="00A20A30"/>
    <w:rsid w:val="00A26FF0"/>
    <w:rsid w:val="00A303BE"/>
    <w:rsid w:val="00A40E29"/>
    <w:rsid w:val="00A463C3"/>
    <w:rsid w:val="00A52C2A"/>
    <w:rsid w:val="00A544C6"/>
    <w:rsid w:val="00A5794C"/>
    <w:rsid w:val="00A92F49"/>
    <w:rsid w:val="00A96883"/>
    <w:rsid w:val="00AA0596"/>
    <w:rsid w:val="00AA6F72"/>
    <w:rsid w:val="00AA7244"/>
    <w:rsid w:val="00AC04A5"/>
    <w:rsid w:val="00AC2418"/>
    <w:rsid w:val="00AD2544"/>
    <w:rsid w:val="00AD43E1"/>
    <w:rsid w:val="00AD7939"/>
    <w:rsid w:val="00AE6277"/>
    <w:rsid w:val="00B11281"/>
    <w:rsid w:val="00B13255"/>
    <w:rsid w:val="00B14844"/>
    <w:rsid w:val="00B14A9C"/>
    <w:rsid w:val="00B26527"/>
    <w:rsid w:val="00B27DA2"/>
    <w:rsid w:val="00B33E93"/>
    <w:rsid w:val="00B35545"/>
    <w:rsid w:val="00B52801"/>
    <w:rsid w:val="00B57118"/>
    <w:rsid w:val="00B666EE"/>
    <w:rsid w:val="00B92F0C"/>
    <w:rsid w:val="00B938B4"/>
    <w:rsid w:val="00B93E02"/>
    <w:rsid w:val="00BA43B9"/>
    <w:rsid w:val="00BA4481"/>
    <w:rsid w:val="00BA4801"/>
    <w:rsid w:val="00BA4D68"/>
    <w:rsid w:val="00BA621E"/>
    <w:rsid w:val="00BA7889"/>
    <w:rsid w:val="00BB2A09"/>
    <w:rsid w:val="00BB35E7"/>
    <w:rsid w:val="00BB636C"/>
    <w:rsid w:val="00BC04D0"/>
    <w:rsid w:val="00BC1417"/>
    <w:rsid w:val="00BC5EDD"/>
    <w:rsid w:val="00BD23A5"/>
    <w:rsid w:val="00BD2F90"/>
    <w:rsid w:val="00BD6C5F"/>
    <w:rsid w:val="00BE35FE"/>
    <w:rsid w:val="00BF705B"/>
    <w:rsid w:val="00C113C0"/>
    <w:rsid w:val="00C14466"/>
    <w:rsid w:val="00C1449D"/>
    <w:rsid w:val="00C17F13"/>
    <w:rsid w:val="00C20099"/>
    <w:rsid w:val="00C21313"/>
    <w:rsid w:val="00C33911"/>
    <w:rsid w:val="00C368D2"/>
    <w:rsid w:val="00C45BFA"/>
    <w:rsid w:val="00C45C94"/>
    <w:rsid w:val="00C47F66"/>
    <w:rsid w:val="00C50B27"/>
    <w:rsid w:val="00C54AE3"/>
    <w:rsid w:val="00C70CD5"/>
    <w:rsid w:val="00C71106"/>
    <w:rsid w:val="00C73922"/>
    <w:rsid w:val="00C74786"/>
    <w:rsid w:val="00C74925"/>
    <w:rsid w:val="00C77AF7"/>
    <w:rsid w:val="00C82452"/>
    <w:rsid w:val="00CA0553"/>
    <w:rsid w:val="00CA7E08"/>
    <w:rsid w:val="00CB0B31"/>
    <w:rsid w:val="00CB2ACE"/>
    <w:rsid w:val="00CC643C"/>
    <w:rsid w:val="00CC6B97"/>
    <w:rsid w:val="00CC7DDA"/>
    <w:rsid w:val="00CD1AC0"/>
    <w:rsid w:val="00CD294B"/>
    <w:rsid w:val="00CD52C7"/>
    <w:rsid w:val="00CE38E1"/>
    <w:rsid w:val="00CE6452"/>
    <w:rsid w:val="00CF64B9"/>
    <w:rsid w:val="00CF715C"/>
    <w:rsid w:val="00D0172E"/>
    <w:rsid w:val="00D06B41"/>
    <w:rsid w:val="00D102AF"/>
    <w:rsid w:val="00D15743"/>
    <w:rsid w:val="00D209DC"/>
    <w:rsid w:val="00D2527C"/>
    <w:rsid w:val="00D42C24"/>
    <w:rsid w:val="00D43513"/>
    <w:rsid w:val="00D454F0"/>
    <w:rsid w:val="00D55CE1"/>
    <w:rsid w:val="00D5696A"/>
    <w:rsid w:val="00D57278"/>
    <w:rsid w:val="00D6091F"/>
    <w:rsid w:val="00D64F6B"/>
    <w:rsid w:val="00D82353"/>
    <w:rsid w:val="00D848E5"/>
    <w:rsid w:val="00D901F6"/>
    <w:rsid w:val="00D93119"/>
    <w:rsid w:val="00D942CE"/>
    <w:rsid w:val="00D9500D"/>
    <w:rsid w:val="00DA1391"/>
    <w:rsid w:val="00DA3747"/>
    <w:rsid w:val="00DA4941"/>
    <w:rsid w:val="00DA66B9"/>
    <w:rsid w:val="00DB1281"/>
    <w:rsid w:val="00DB3E16"/>
    <w:rsid w:val="00DC3416"/>
    <w:rsid w:val="00DC4B04"/>
    <w:rsid w:val="00DD2976"/>
    <w:rsid w:val="00DF7461"/>
    <w:rsid w:val="00E128EA"/>
    <w:rsid w:val="00E23FC0"/>
    <w:rsid w:val="00E30721"/>
    <w:rsid w:val="00E50C80"/>
    <w:rsid w:val="00E5269F"/>
    <w:rsid w:val="00E56CBB"/>
    <w:rsid w:val="00E64A2A"/>
    <w:rsid w:val="00E669FE"/>
    <w:rsid w:val="00E827D4"/>
    <w:rsid w:val="00E90D06"/>
    <w:rsid w:val="00E97D7C"/>
    <w:rsid w:val="00EA063A"/>
    <w:rsid w:val="00EA0AD3"/>
    <w:rsid w:val="00EB1651"/>
    <w:rsid w:val="00EB2D3E"/>
    <w:rsid w:val="00EB40FA"/>
    <w:rsid w:val="00EB4667"/>
    <w:rsid w:val="00EB5D78"/>
    <w:rsid w:val="00EC024E"/>
    <w:rsid w:val="00EC4DC3"/>
    <w:rsid w:val="00ED1375"/>
    <w:rsid w:val="00ED15F8"/>
    <w:rsid w:val="00EE492C"/>
    <w:rsid w:val="00EF1AB9"/>
    <w:rsid w:val="00EF748D"/>
    <w:rsid w:val="00F010CD"/>
    <w:rsid w:val="00F0220E"/>
    <w:rsid w:val="00F022B8"/>
    <w:rsid w:val="00F0365F"/>
    <w:rsid w:val="00F1207D"/>
    <w:rsid w:val="00F17BB9"/>
    <w:rsid w:val="00F17E39"/>
    <w:rsid w:val="00F3460A"/>
    <w:rsid w:val="00F458B4"/>
    <w:rsid w:val="00F52D21"/>
    <w:rsid w:val="00F556C1"/>
    <w:rsid w:val="00F87752"/>
    <w:rsid w:val="00F87810"/>
    <w:rsid w:val="00F9241C"/>
    <w:rsid w:val="00F9298E"/>
    <w:rsid w:val="00FB22F7"/>
    <w:rsid w:val="00FB455A"/>
    <w:rsid w:val="00FB68E2"/>
    <w:rsid w:val="00FC4ABC"/>
    <w:rsid w:val="00FD2D32"/>
    <w:rsid w:val="00FD7A65"/>
    <w:rsid w:val="00FF5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97B6BCE"/>
  <w15:docId w15:val="{F34D4BE8-862A-44E6-A1DF-65E3E926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link w:val="Heading2Char"/>
    <w:pPr>
      <w:keepNext/>
      <w:keepLines/>
      <w:widowControl/>
      <w:tabs>
        <w:tab w:val="left" w:pos="720"/>
      </w:tabs>
      <w:ind w:left="1584" w:hanging="215"/>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pPr>
      <w:contextualSpacing/>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872E3C"/>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022B8"/>
    <w:pPr>
      <w:tabs>
        <w:tab w:val="center" w:pos="4680"/>
        <w:tab w:val="right" w:pos="9360"/>
      </w:tabs>
    </w:pPr>
  </w:style>
  <w:style w:type="character" w:customStyle="1" w:styleId="HeaderChar">
    <w:name w:val="Header Char"/>
    <w:basedOn w:val="DefaultParagraphFont"/>
    <w:link w:val="Header"/>
    <w:uiPriority w:val="99"/>
    <w:rsid w:val="00F022B8"/>
  </w:style>
  <w:style w:type="paragraph" w:styleId="Footer">
    <w:name w:val="footer"/>
    <w:basedOn w:val="Normal"/>
    <w:link w:val="FooterChar"/>
    <w:uiPriority w:val="99"/>
    <w:unhideWhenUsed/>
    <w:rsid w:val="00F022B8"/>
    <w:pPr>
      <w:tabs>
        <w:tab w:val="center" w:pos="4680"/>
        <w:tab w:val="right" w:pos="9360"/>
      </w:tabs>
    </w:pPr>
  </w:style>
  <w:style w:type="character" w:customStyle="1" w:styleId="FooterChar">
    <w:name w:val="Footer Char"/>
    <w:basedOn w:val="DefaultParagraphFont"/>
    <w:link w:val="Footer"/>
    <w:uiPriority w:val="99"/>
    <w:rsid w:val="00F022B8"/>
  </w:style>
  <w:style w:type="paragraph" w:styleId="BalloonText">
    <w:name w:val="Balloon Text"/>
    <w:basedOn w:val="Normal"/>
    <w:link w:val="BalloonTextChar"/>
    <w:uiPriority w:val="99"/>
    <w:semiHidden/>
    <w:unhideWhenUsed/>
    <w:rsid w:val="00F0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B8"/>
    <w:rPr>
      <w:rFonts w:ascii="Segoe UI" w:hAnsi="Segoe UI" w:cs="Segoe UI"/>
      <w:sz w:val="18"/>
      <w:szCs w:val="18"/>
    </w:rPr>
  </w:style>
  <w:style w:type="paragraph" w:styleId="ListParagraph">
    <w:name w:val="List Paragraph"/>
    <w:basedOn w:val="Normal"/>
    <w:uiPriority w:val="34"/>
    <w:qFormat/>
    <w:rsid w:val="00CA7E08"/>
    <w:pPr>
      <w:ind w:left="720"/>
      <w:contextualSpacing/>
    </w:pPr>
  </w:style>
  <w:style w:type="character" w:styleId="CommentReference">
    <w:name w:val="annotation reference"/>
    <w:basedOn w:val="DefaultParagraphFont"/>
    <w:uiPriority w:val="99"/>
    <w:semiHidden/>
    <w:unhideWhenUsed/>
    <w:rsid w:val="005862E4"/>
    <w:rPr>
      <w:sz w:val="16"/>
      <w:szCs w:val="16"/>
    </w:rPr>
  </w:style>
  <w:style w:type="paragraph" w:styleId="CommentText">
    <w:name w:val="annotation text"/>
    <w:basedOn w:val="Normal"/>
    <w:link w:val="CommentTextChar"/>
    <w:uiPriority w:val="99"/>
    <w:semiHidden/>
    <w:unhideWhenUsed/>
    <w:rsid w:val="005862E4"/>
    <w:rPr>
      <w:sz w:val="20"/>
      <w:szCs w:val="20"/>
    </w:rPr>
  </w:style>
  <w:style w:type="character" w:customStyle="1" w:styleId="CommentTextChar">
    <w:name w:val="Comment Text Char"/>
    <w:basedOn w:val="DefaultParagraphFont"/>
    <w:link w:val="CommentText"/>
    <w:uiPriority w:val="99"/>
    <w:semiHidden/>
    <w:rsid w:val="005862E4"/>
    <w:rPr>
      <w:sz w:val="20"/>
      <w:szCs w:val="20"/>
    </w:rPr>
  </w:style>
  <w:style w:type="paragraph" w:styleId="CommentSubject">
    <w:name w:val="annotation subject"/>
    <w:basedOn w:val="CommentText"/>
    <w:next w:val="CommentText"/>
    <w:link w:val="CommentSubjectChar"/>
    <w:uiPriority w:val="99"/>
    <w:semiHidden/>
    <w:unhideWhenUsed/>
    <w:rsid w:val="005862E4"/>
    <w:rPr>
      <w:b/>
      <w:bCs/>
    </w:rPr>
  </w:style>
  <w:style w:type="character" w:customStyle="1" w:styleId="CommentSubjectChar">
    <w:name w:val="Comment Subject Char"/>
    <w:basedOn w:val="CommentTextChar"/>
    <w:link w:val="CommentSubject"/>
    <w:uiPriority w:val="99"/>
    <w:semiHidden/>
    <w:rsid w:val="005862E4"/>
    <w:rPr>
      <w:b/>
      <w:bCs/>
      <w:sz w:val="20"/>
      <w:szCs w:val="20"/>
    </w:rPr>
  </w:style>
  <w:style w:type="table" w:styleId="TableGrid">
    <w:name w:val="Table Grid"/>
    <w:basedOn w:val="TableNormal"/>
    <w:rsid w:val="00E56CBB"/>
    <w:pPr>
      <w:widowControl/>
      <w:jc w:val="left"/>
    </w:pPr>
    <w:rPr>
      <w:rFonts w:ascii="Times New Roman" w:eastAsia="Times New Roman" w:hAnsi="Times New Roman" w:cs="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4678AA"/>
    <w:pPr>
      <w:widowControl/>
      <w:jc w:val="left"/>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6862F2"/>
    <w:rPr>
      <w:rFonts w:ascii="Times New Roman" w:eastAsia="Times New Roman" w:hAnsi="Times New Roman" w:cs="Times New Roman"/>
      <w:sz w:val="24"/>
      <w:szCs w:val="24"/>
    </w:rPr>
  </w:style>
  <w:style w:type="table" w:customStyle="1" w:styleId="TableGrid11">
    <w:name w:val="Table Grid11"/>
    <w:basedOn w:val="TableNormal"/>
    <w:next w:val="TableGrid"/>
    <w:uiPriority w:val="39"/>
    <w:rsid w:val="00BA43B9"/>
    <w:pPr>
      <w:widowControl/>
      <w:jc w:val="left"/>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E6277"/>
    <w:pPr>
      <w:widowControl/>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089872">
      <w:bodyDiv w:val="1"/>
      <w:marLeft w:val="0"/>
      <w:marRight w:val="0"/>
      <w:marTop w:val="0"/>
      <w:marBottom w:val="0"/>
      <w:divBdr>
        <w:top w:val="none" w:sz="0" w:space="0" w:color="auto"/>
        <w:left w:val="none" w:sz="0" w:space="0" w:color="auto"/>
        <w:bottom w:val="none" w:sz="0" w:space="0" w:color="auto"/>
        <w:right w:val="none" w:sz="0" w:space="0" w:color="auto"/>
      </w:divBdr>
    </w:div>
    <w:div w:id="995458087">
      <w:bodyDiv w:val="1"/>
      <w:marLeft w:val="0"/>
      <w:marRight w:val="0"/>
      <w:marTop w:val="0"/>
      <w:marBottom w:val="0"/>
      <w:divBdr>
        <w:top w:val="none" w:sz="0" w:space="0" w:color="auto"/>
        <w:left w:val="none" w:sz="0" w:space="0" w:color="auto"/>
        <w:bottom w:val="none" w:sz="0" w:space="0" w:color="auto"/>
        <w:right w:val="none" w:sz="0" w:space="0" w:color="auto"/>
      </w:divBdr>
    </w:div>
    <w:div w:id="1507131540">
      <w:bodyDiv w:val="1"/>
      <w:marLeft w:val="0"/>
      <w:marRight w:val="0"/>
      <w:marTop w:val="0"/>
      <w:marBottom w:val="0"/>
      <w:divBdr>
        <w:top w:val="none" w:sz="0" w:space="0" w:color="auto"/>
        <w:left w:val="none" w:sz="0" w:space="0" w:color="auto"/>
        <w:bottom w:val="none" w:sz="0" w:space="0" w:color="auto"/>
        <w:right w:val="none" w:sz="0" w:space="0" w:color="auto"/>
      </w:divBdr>
    </w:div>
    <w:div w:id="1584409006">
      <w:bodyDiv w:val="1"/>
      <w:marLeft w:val="0"/>
      <w:marRight w:val="0"/>
      <w:marTop w:val="0"/>
      <w:marBottom w:val="0"/>
      <w:divBdr>
        <w:top w:val="none" w:sz="0" w:space="0" w:color="auto"/>
        <w:left w:val="none" w:sz="0" w:space="0" w:color="auto"/>
        <w:bottom w:val="none" w:sz="0" w:space="0" w:color="auto"/>
        <w:right w:val="none" w:sz="0" w:space="0" w:color="auto"/>
      </w:divBdr>
    </w:div>
    <w:div w:id="197035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state.il.us/research/overview"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census.gov/quickfacts/table/PST045215/0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2147C-9750-44D3-9925-FE632D4A5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2951</Words>
  <Characters>16822</Characters>
  <Application>Microsoft Office Word</Application>
  <DocSecurity>4</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Reshma</dc:creator>
  <cp:lastModifiedBy>Brennan, Maureen</cp:lastModifiedBy>
  <cp:revision>2</cp:revision>
  <dcterms:created xsi:type="dcterms:W3CDTF">2017-06-14T21:03:00Z</dcterms:created>
  <dcterms:modified xsi:type="dcterms:W3CDTF">2017-06-14T21:03:00Z</dcterms:modified>
</cp:coreProperties>
</file>